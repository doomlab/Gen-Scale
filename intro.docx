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0FD7F" w14:textId="24171A03" w:rsidR="00F36EBD" w:rsidRDefault="00707C6E" w:rsidP="002F6E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humans must die. </w:t>
      </w:r>
      <w:r w:rsidR="00C42F70">
        <w:rPr>
          <w:rFonts w:ascii="Times New Roman" w:hAnsi="Times New Roman" w:cs="Times New Roman"/>
          <w:sz w:val="24"/>
          <w:szCs w:val="24"/>
        </w:rPr>
        <w:t>This human condition is ever</w:t>
      </w:r>
      <w:r w:rsidR="009538A6">
        <w:rPr>
          <w:rFonts w:ascii="Times New Roman" w:hAnsi="Times New Roman" w:cs="Times New Roman"/>
          <w:sz w:val="24"/>
          <w:szCs w:val="24"/>
        </w:rPr>
        <w:t xml:space="preserve"> present. </w:t>
      </w:r>
      <w:proofErr w:type="spellStart"/>
      <w:r w:rsidR="00F91AB6">
        <w:rPr>
          <w:rFonts w:ascii="Times New Roman" w:hAnsi="Times New Roman" w:cs="Times New Roman"/>
          <w:sz w:val="24"/>
          <w:szCs w:val="24"/>
        </w:rPr>
        <w:t>Deathy</w:t>
      </w:r>
      <w:proofErr w:type="spellEnd"/>
      <w:r w:rsidR="00F91A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91AB6">
        <w:rPr>
          <w:rFonts w:ascii="Times New Roman" w:hAnsi="Times New Roman" w:cs="Times New Roman"/>
          <w:sz w:val="24"/>
          <w:szCs w:val="24"/>
        </w:rPr>
        <w:t>deathy</w:t>
      </w:r>
      <w:proofErr w:type="spellEnd"/>
      <w:r w:rsidR="00F91AB6">
        <w:rPr>
          <w:rFonts w:ascii="Times New Roman" w:hAnsi="Times New Roman" w:cs="Times New Roman"/>
          <w:sz w:val="24"/>
          <w:szCs w:val="24"/>
        </w:rPr>
        <w:t>-death-death.</w:t>
      </w:r>
    </w:p>
    <w:p w14:paraId="69AA0AEF" w14:textId="4A002E0A" w:rsidR="00A51DB0" w:rsidRDefault="00F36EBD" w:rsidP="00FD79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Various existential philosophers and psychologists have proposed </w:t>
      </w:r>
      <w:r w:rsidR="009538A6">
        <w:rPr>
          <w:rFonts w:ascii="Times New Roman" w:hAnsi="Times New Roman" w:cs="Times New Roman"/>
          <w:sz w:val="24"/>
          <w:szCs w:val="24"/>
        </w:rPr>
        <w:t>ways i</w:t>
      </w:r>
      <w:r w:rsidR="00BE1F2E">
        <w:rPr>
          <w:rFonts w:ascii="Times New Roman" w:hAnsi="Times New Roman" w:cs="Times New Roman"/>
          <w:sz w:val="24"/>
          <w:szCs w:val="24"/>
        </w:rPr>
        <w:t>n which we deal with the awareness</w:t>
      </w:r>
      <w:r w:rsidR="004E2F92">
        <w:rPr>
          <w:rFonts w:ascii="Times New Roman" w:hAnsi="Times New Roman" w:cs="Times New Roman"/>
          <w:sz w:val="24"/>
          <w:szCs w:val="24"/>
        </w:rPr>
        <w:t xml:space="preserve"> of death and the anxiety this awareness</w:t>
      </w:r>
      <w:r w:rsidR="009538A6">
        <w:rPr>
          <w:rFonts w:ascii="Times New Roman" w:hAnsi="Times New Roman" w:cs="Times New Roman"/>
          <w:sz w:val="24"/>
          <w:szCs w:val="24"/>
        </w:rPr>
        <w:t xml:space="preserve"> causes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74E4">
        <w:rPr>
          <w:rFonts w:ascii="Times New Roman" w:hAnsi="Times New Roman" w:cs="Times New Roman"/>
          <w:sz w:val="24"/>
          <w:szCs w:val="24"/>
        </w:rPr>
        <w:t xml:space="preserve">Psychoanalyst </w:t>
      </w:r>
      <w:r>
        <w:rPr>
          <w:rFonts w:ascii="Times New Roman" w:hAnsi="Times New Roman" w:cs="Times New Roman"/>
          <w:sz w:val="24"/>
          <w:szCs w:val="24"/>
        </w:rPr>
        <w:t xml:space="preserve">Erik Erikson proposed that </w:t>
      </w:r>
      <w:r w:rsidR="00830F5E">
        <w:rPr>
          <w:rFonts w:ascii="Times New Roman" w:hAnsi="Times New Roman" w:cs="Times New Roman"/>
          <w:sz w:val="24"/>
          <w:szCs w:val="24"/>
        </w:rPr>
        <w:t xml:space="preserve">during mid-life </w:t>
      </w:r>
      <w:r w:rsidR="00A51DB0">
        <w:rPr>
          <w:rFonts w:ascii="Times New Roman" w:hAnsi="Times New Roman" w:cs="Times New Roman"/>
          <w:sz w:val="24"/>
          <w:szCs w:val="24"/>
        </w:rPr>
        <w:t>one become</w:t>
      </w:r>
      <w:r w:rsidR="00830F5E">
        <w:rPr>
          <w:rFonts w:ascii="Times New Roman" w:hAnsi="Times New Roman" w:cs="Times New Roman"/>
          <w:sz w:val="24"/>
          <w:szCs w:val="24"/>
        </w:rPr>
        <w:t>s</w:t>
      </w:r>
      <w:r w:rsidR="00A51DB0">
        <w:rPr>
          <w:rFonts w:ascii="Times New Roman" w:hAnsi="Times New Roman" w:cs="Times New Roman"/>
          <w:sz w:val="24"/>
          <w:szCs w:val="24"/>
        </w:rPr>
        <w:t xml:space="preserve"> acutely</w:t>
      </w:r>
      <w:r>
        <w:rPr>
          <w:rFonts w:ascii="Times New Roman" w:hAnsi="Times New Roman" w:cs="Times New Roman"/>
          <w:sz w:val="24"/>
          <w:szCs w:val="24"/>
        </w:rPr>
        <w:t xml:space="preserve"> aware </w:t>
      </w:r>
      <w:r w:rsidR="00A51DB0">
        <w:rPr>
          <w:rFonts w:ascii="Times New Roman" w:hAnsi="Times New Roman" w:cs="Times New Roman"/>
          <w:sz w:val="24"/>
          <w:szCs w:val="24"/>
        </w:rPr>
        <w:t>of</w:t>
      </w:r>
      <w:r w:rsidR="00830F5E">
        <w:rPr>
          <w:rFonts w:ascii="Times New Roman" w:hAnsi="Times New Roman" w:cs="Times New Roman"/>
          <w:sz w:val="24"/>
          <w:szCs w:val="24"/>
        </w:rPr>
        <w:t xml:space="preserve"> their oncoming</w:t>
      </w:r>
      <w:r w:rsidR="00BE1F2E">
        <w:rPr>
          <w:rFonts w:ascii="Times New Roman" w:hAnsi="Times New Roman" w:cs="Times New Roman"/>
          <w:sz w:val="24"/>
          <w:szCs w:val="24"/>
        </w:rPr>
        <w:t xml:space="preserve"> death and is</w:t>
      </w:r>
      <w:r w:rsidR="000E79FC">
        <w:rPr>
          <w:rFonts w:ascii="Times New Roman" w:hAnsi="Times New Roman" w:cs="Times New Roman"/>
          <w:sz w:val="24"/>
          <w:szCs w:val="24"/>
        </w:rPr>
        <w:t xml:space="preserve"> motivated to care for things which will outlast themselves. He called this act of caring </w:t>
      </w:r>
      <w:commentRangeStart w:id="0"/>
      <w:r w:rsidR="000E79FC">
        <w:rPr>
          <w:rFonts w:ascii="Times New Roman" w:hAnsi="Times New Roman" w:cs="Times New Roman"/>
          <w:sz w:val="24"/>
          <w:szCs w:val="24"/>
        </w:rPr>
        <w:t>generativity</w:t>
      </w:r>
      <w:commentRangeEnd w:id="0"/>
      <w:r w:rsidR="00D92492">
        <w:rPr>
          <w:rStyle w:val="CommentReference"/>
        </w:rPr>
        <w:commentReference w:id="0"/>
      </w:r>
      <w:r w:rsidR="000E79FC">
        <w:rPr>
          <w:rFonts w:ascii="Times New Roman" w:hAnsi="Times New Roman" w:cs="Times New Roman"/>
          <w:sz w:val="24"/>
          <w:szCs w:val="24"/>
        </w:rPr>
        <w:t>.</w:t>
      </w:r>
      <w:r w:rsidR="005A6F9F">
        <w:rPr>
          <w:rFonts w:ascii="Times New Roman" w:hAnsi="Times New Roman" w:cs="Times New Roman"/>
          <w:sz w:val="24"/>
          <w:szCs w:val="24"/>
        </w:rPr>
        <w:t xml:space="preserve"> </w:t>
      </w:r>
      <w:r w:rsidR="000E79FC">
        <w:rPr>
          <w:rFonts w:ascii="Times New Roman" w:hAnsi="Times New Roman" w:cs="Times New Roman"/>
          <w:sz w:val="24"/>
          <w:szCs w:val="24"/>
        </w:rPr>
        <w:t xml:space="preserve">In </w:t>
      </w:r>
      <w:r w:rsidR="000E79FC">
        <w:rPr>
          <w:rFonts w:ascii="Times New Roman" w:hAnsi="Times New Roman" w:cs="Times New Roman"/>
          <w:i/>
          <w:sz w:val="24"/>
          <w:szCs w:val="24"/>
        </w:rPr>
        <w:t xml:space="preserve">The Denial of Death </w:t>
      </w:r>
      <w:r w:rsidR="000E79FC">
        <w:rPr>
          <w:rFonts w:ascii="Times New Roman" w:hAnsi="Times New Roman" w:cs="Times New Roman"/>
          <w:sz w:val="24"/>
          <w:szCs w:val="24"/>
        </w:rPr>
        <w:t>(1973), p</w:t>
      </w:r>
      <w:r w:rsidR="00D3157A">
        <w:rPr>
          <w:rFonts w:ascii="Times New Roman" w:hAnsi="Times New Roman" w:cs="Times New Roman"/>
          <w:sz w:val="24"/>
          <w:szCs w:val="24"/>
        </w:rPr>
        <w:t xml:space="preserve">hilosopher Ernest Becker posits </w:t>
      </w:r>
      <w:r w:rsidR="00D03634">
        <w:rPr>
          <w:rFonts w:ascii="Times New Roman" w:hAnsi="Times New Roman" w:cs="Times New Roman"/>
          <w:sz w:val="24"/>
          <w:szCs w:val="24"/>
        </w:rPr>
        <w:t>that humans undertake immortality projects</w:t>
      </w:r>
      <w:r w:rsidR="00BB6C81">
        <w:rPr>
          <w:rFonts w:ascii="Times New Roman" w:hAnsi="Times New Roman" w:cs="Times New Roman"/>
          <w:sz w:val="24"/>
          <w:szCs w:val="24"/>
        </w:rPr>
        <w:t xml:space="preserve"> to curb</w:t>
      </w:r>
      <w:r w:rsidR="00D16687">
        <w:rPr>
          <w:rFonts w:ascii="Times New Roman" w:hAnsi="Times New Roman" w:cs="Times New Roman"/>
          <w:sz w:val="24"/>
          <w:szCs w:val="24"/>
        </w:rPr>
        <w:t xml:space="preserve"> their </w:t>
      </w:r>
      <w:r w:rsidR="00BB6C81">
        <w:rPr>
          <w:rFonts w:ascii="Times New Roman" w:hAnsi="Times New Roman" w:cs="Times New Roman"/>
          <w:sz w:val="24"/>
          <w:szCs w:val="24"/>
        </w:rPr>
        <w:t xml:space="preserve">sense of </w:t>
      </w:r>
      <w:r w:rsidR="00D16687">
        <w:rPr>
          <w:rFonts w:ascii="Times New Roman" w:hAnsi="Times New Roman" w:cs="Times New Roman"/>
          <w:sz w:val="24"/>
          <w:szCs w:val="24"/>
        </w:rPr>
        <w:t xml:space="preserve">vulnerability to death. </w:t>
      </w:r>
      <w:r w:rsidR="003B3D5F">
        <w:rPr>
          <w:rFonts w:ascii="Times New Roman" w:hAnsi="Times New Roman" w:cs="Times New Roman"/>
          <w:sz w:val="24"/>
          <w:szCs w:val="24"/>
        </w:rPr>
        <w:t>Similarly,</w:t>
      </w:r>
      <w:r w:rsidR="00BA61CD">
        <w:rPr>
          <w:rFonts w:ascii="Times New Roman" w:hAnsi="Times New Roman" w:cs="Times New Roman"/>
          <w:sz w:val="24"/>
          <w:szCs w:val="24"/>
        </w:rPr>
        <w:t xml:space="preserve"> psychiatrist</w:t>
      </w:r>
      <w:r w:rsidR="003B3D5F">
        <w:rPr>
          <w:rFonts w:ascii="Times New Roman" w:hAnsi="Times New Roman" w:cs="Times New Roman"/>
          <w:sz w:val="24"/>
          <w:szCs w:val="24"/>
        </w:rPr>
        <w:t xml:space="preserve"> Robert Jay Lifton, a mentee of Erikson, described the awareness of death as being ever present and motivating us </w:t>
      </w:r>
      <w:r w:rsidR="005A6F9F">
        <w:rPr>
          <w:rFonts w:ascii="Times New Roman" w:hAnsi="Times New Roman" w:cs="Times New Roman"/>
          <w:sz w:val="24"/>
          <w:szCs w:val="24"/>
        </w:rPr>
        <w:t xml:space="preserve">to create symbols </w:t>
      </w:r>
      <w:r w:rsidR="003B3D5F">
        <w:rPr>
          <w:rFonts w:ascii="Times New Roman" w:hAnsi="Times New Roman" w:cs="Times New Roman"/>
          <w:sz w:val="24"/>
          <w:szCs w:val="24"/>
        </w:rPr>
        <w:t xml:space="preserve">thereby allowing ourselves to imagine us as symbolically immortalized. </w:t>
      </w:r>
      <w:r w:rsidR="00BD2DFC">
        <w:rPr>
          <w:rFonts w:ascii="Times New Roman" w:hAnsi="Times New Roman" w:cs="Times New Roman"/>
          <w:sz w:val="24"/>
          <w:szCs w:val="24"/>
        </w:rPr>
        <w:t xml:space="preserve">Existential psychiatrist, Irvin Yalom notes that many </w:t>
      </w:r>
      <w:r w:rsidR="004D65F4">
        <w:rPr>
          <w:rFonts w:ascii="Times New Roman" w:hAnsi="Times New Roman" w:cs="Times New Roman"/>
          <w:sz w:val="24"/>
          <w:szCs w:val="24"/>
        </w:rPr>
        <w:t xml:space="preserve">of </w:t>
      </w:r>
      <w:r w:rsidR="00C7471E">
        <w:rPr>
          <w:rFonts w:ascii="Times New Roman" w:hAnsi="Times New Roman" w:cs="Times New Roman"/>
          <w:sz w:val="24"/>
          <w:szCs w:val="24"/>
        </w:rPr>
        <w:t xml:space="preserve">his </w:t>
      </w:r>
      <w:r w:rsidR="00BD2DFC">
        <w:rPr>
          <w:rFonts w:ascii="Times New Roman" w:hAnsi="Times New Roman" w:cs="Times New Roman"/>
          <w:sz w:val="24"/>
          <w:szCs w:val="24"/>
        </w:rPr>
        <w:t xml:space="preserve">clients </w:t>
      </w:r>
      <w:r w:rsidR="006A3372">
        <w:rPr>
          <w:rFonts w:ascii="Times New Roman" w:hAnsi="Times New Roman" w:cs="Times New Roman"/>
          <w:sz w:val="24"/>
          <w:szCs w:val="24"/>
        </w:rPr>
        <w:t xml:space="preserve">experiencing anxiety about their death </w:t>
      </w:r>
      <w:r w:rsidR="00BD2DFC">
        <w:rPr>
          <w:rFonts w:ascii="Times New Roman" w:hAnsi="Times New Roman" w:cs="Times New Roman"/>
          <w:sz w:val="24"/>
          <w:szCs w:val="24"/>
        </w:rPr>
        <w:t>take comfort in “rippling”</w:t>
      </w:r>
      <w:r w:rsidR="00934FB2">
        <w:rPr>
          <w:rFonts w:ascii="Times New Roman" w:hAnsi="Times New Roman" w:cs="Times New Roman"/>
          <w:sz w:val="24"/>
          <w:szCs w:val="24"/>
        </w:rPr>
        <w:t>,</w:t>
      </w:r>
      <w:r w:rsidR="00BD2DFC">
        <w:rPr>
          <w:rFonts w:ascii="Times New Roman" w:hAnsi="Times New Roman" w:cs="Times New Roman"/>
          <w:sz w:val="24"/>
          <w:szCs w:val="24"/>
        </w:rPr>
        <w:t xml:space="preserve"> the idea that one’s lasting effects on the world will ripple out and influence the world after they have died. </w:t>
      </w: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C77B2E">
        <w:rPr>
          <w:rFonts w:ascii="Times New Roman" w:hAnsi="Times New Roman" w:cs="Times New Roman"/>
          <w:sz w:val="24"/>
          <w:szCs w:val="24"/>
        </w:rPr>
        <w:t xml:space="preserve">these thinkers </w:t>
      </w:r>
      <w:r w:rsidR="00D16687">
        <w:rPr>
          <w:rFonts w:ascii="Times New Roman" w:hAnsi="Times New Roman" w:cs="Times New Roman"/>
          <w:sz w:val="24"/>
          <w:szCs w:val="24"/>
        </w:rPr>
        <w:t xml:space="preserve">use different terminology, </w:t>
      </w:r>
      <w:r w:rsidR="00C30074">
        <w:rPr>
          <w:rFonts w:ascii="Times New Roman" w:hAnsi="Times New Roman" w:cs="Times New Roman"/>
          <w:sz w:val="24"/>
          <w:szCs w:val="24"/>
        </w:rPr>
        <w:t xml:space="preserve">there </w:t>
      </w:r>
      <w:r w:rsidR="00C77B2E">
        <w:rPr>
          <w:rFonts w:ascii="Times New Roman" w:hAnsi="Times New Roman" w:cs="Times New Roman"/>
          <w:sz w:val="24"/>
          <w:szCs w:val="24"/>
        </w:rPr>
        <w:t>are</w:t>
      </w:r>
      <w:r w:rsidR="00E5689A">
        <w:rPr>
          <w:rFonts w:ascii="Times New Roman" w:hAnsi="Times New Roman" w:cs="Times New Roman"/>
          <w:sz w:val="24"/>
          <w:szCs w:val="24"/>
        </w:rPr>
        <w:t xml:space="preserve"> </w:t>
      </w:r>
      <w:r w:rsidR="00D16687">
        <w:rPr>
          <w:rFonts w:ascii="Times New Roman" w:hAnsi="Times New Roman" w:cs="Times New Roman"/>
          <w:sz w:val="24"/>
          <w:szCs w:val="24"/>
        </w:rPr>
        <w:t>common theme</w:t>
      </w:r>
      <w:r w:rsidR="00C77B2E">
        <w:rPr>
          <w:rFonts w:ascii="Times New Roman" w:hAnsi="Times New Roman" w:cs="Times New Roman"/>
          <w:sz w:val="24"/>
          <w:szCs w:val="24"/>
        </w:rPr>
        <w:t>s</w:t>
      </w:r>
      <w:r w:rsidR="00D16687">
        <w:rPr>
          <w:rFonts w:ascii="Times New Roman" w:hAnsi="Times New Roman" w:cs="Times New Roman"/>
          <w:sz w:val="24"/>
          <w:szCs w:val="24"/>
        </w:rPr>
        <w:t xml:space="preserve"> </w:t>
      </w:r>
      <w:r w:rsidR="00E5689A">
        <w:rPr>
          <w:rFonts w:ascii="Times New Roman" w:hAnsi="Times New Roman" w:cs="Times New Roman"/>
          <w:sz w:val="24"/>
          <w:szCs w:val="24"/>
        </w:rPr>
        <w:t>among</w:t>
      </w:r>
      <w:r w:rsidR="00D16687">
        <w:rPr>
          <w:rFonts w:ascii="Times New Roman" w:hAnsi="Times New Roman" w:cs="Times New Roman"/>
          <w:sz w:val="24"/>
          <w:szCs w:val="24"/>
        </w:rPr>
        <w:t xml:space="preserve"> </w:t>
      </w:r>
      <w:r w:rsidR="00C77B2E">
        <w:rPr>
          <w:rFonts w:ascii="Times New Roman" w:hAnsi="Times New Roman" w:cs="Times New Roman"/>
          <w:sz w:val="24"/>
          <w:szCs w:val="24"/>
        </w:rPr>
        <w:t>their ideas</w:t>
      </w:r>
      <w:r w:rsidR="00B40FE4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C77B2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physical death is an inevitability</w:t>
      </w:r>
      <w:r w:rsidR="00DD3EF3">
        <w:rPr>
          <w:rFonts w:ascii="Times New Roman" w:hAnsi="Times New Roman" w:cs="Times New Roman"/>
          <w:sz w:val="24"/>
          <w:szCs w:val="24"/>
        </w:rPr>
        <w:t>,</w:t>
      </w:r>
      <w:r w:rsidR="00E54AA2">
        <w:rPr>
          <w:rFonts w:ascii="Times New Roman" w:hAnsi="Times New Roman" w:cs="Times New Roman"/>
          <w:sz w:val="24"/>
          <w:szCs w:val="24"/>
        </w:rPr>
        <w:t xml:space="preserve"> </w:t>
      </w:r>
      <w:r w:rsidR="00C77B2E">
        <w:rPr>
          <w:rFonts w:ascii="Times New Roman" w:hAnsi="Times New Roman" w:cs="Times New Roman"/>
          <w:sz w:val="24"/>
          <w:szCs w:val="24"/>
        </w:rPr>
        <w:t>and we often find</w:t>
      </w:r>
      <w:r w:rsidR="00E54AA2">
        <w:rPr>
          <w:rFonts w:ascii="Times New Roman" w:hAnsi="Times New Roman" w:cs="Times New Roman"/>
          <w:sz w:val="24"/>
          <w:szCs w:val="24"/>
        </w:rPr>
        <w:t xml:space="preserve"> our awareness of its inevitability </w:t>
      </w:r>
      <w:r w:rsidR="00C77B2E">
        <w:rPr>
          <w:rFonts w:ascii="Times New Roman" w:hAnsi="Times New Roman" w:cs="Times New Roman"/>
          <w:sz w:val="24"/>
          <w:szCs w:val="24"/>
        </w:rPr>
        <w:t>to be</w:t>
      </w:r>
      <w:r w:rsidR="00E54AA2">
        <w:rPr>
          <w:rFonts w:ascii="Times New Roman" w:hAnsi="Times New Roman" w:cs="Times New Roman"/>
          <w:sz w:val="24"/>
          <w:szCs w:val="24"/>
        </w:rPr>
        <w:t xml:space="preserve"> aversive (</w:t>
      </w:r>
      <w:r w:rsidR="00FE65C8">
        <w:rPr>
          <w:rFonts w:ascii="Times New Roman" w:hAnsi="Times New Roman" w:cs="Times New Roman"/>
          <w:sz w:val="24"/>
          <w:szCs w:val="24"/>
        </w:rPr>
        <w:t xml:space="preserve">causing </w:t>
      </w:r>
      <w:r w:rsidR="00E54AA2">
        <w:rPr>
          <w:rFonts w:ascii="Times New Roman" w:hAnsi="Times New Roman" w:cs="Times New Roman"/>
          <w:sz w:val="24"/>
          <w:szCs w:val="24"/>
        </w:rPr>
        <w:t>angst, death-anxiety,</w:t>
      </w:r>
      <w:r w:rsidR="00FA32BC">
        <w:rPr>
          <w:rFonts w:ascii="Times New Roman" w:hAnsi="Times New Roman" w:cs="Times New Roman"/>
          <w:sz w:val="24"/>
          <w:szCs w:val="24"/>
        </w:rPr>
        <w:t xml:space="preserve"> despair, </w:t>
      </w:r>
      <w:r w:rsidR="00EE0289">
        <w:rPr>
          <w:rFonts w:ascii="Times New Roman" w:hAnsi="Times New Roman" w:cs="Times New Roman"/>
          <w:sz w:val="24"/>
          <w:szCs w:val="24"/>
        </w:rPr>
        <w:t xml:space="preserve">being-towards-death, </w:t>
      </w:r>
      <w:r w:rsidR="001844C3">
        <w:rPr>
          <w:rFonts w:ascii="Times New Roman" w:hAnsi="Times New Roman" w:cs="Times New Roman"/>
          <w:sz w:val="24"/>
          <w:szCs w:val="24"/>
        </w:rPr>
        <w:t xml:space="preserve">terror, </w:t>
      </w:r>
      <w:r w:rsidR="00FA32BC">
        <w:rPr>
          <w:rFonts w:ascii="Times New Roman" w:hAnsi="Times New Roman" w:cs="Times New Roman"/>
          <w:sz w:val="24"/>
          <w:szCs w:val="24"/>
        </w:rPr>
        <w:t>etc.)</w:t>
      </w:r>
      <w:r w:rsidR="00C77B2E">
        <w:rPr>
          <w:rFonts w:ascii="Times New Roman" w:hAnsi="Times New Roman" w:cs="Times New Roman"/>
          <w:sz w:val="24"/>
          <w:szCs w:val="24"/>
        </w:rPr>
        <w:t>. 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AF4">
        <w:rPr>
          <w:rFonts w:ascii="Times New Roman" w:hAnsi="Times New Roman" w:cs="Times New Roman"/>
          <w:sz w:val="24"/>
          <w:szCs w:val="24"/>
        </w:rPr>
        <w:t>we take comfort in</w:t>
      </w:r>
      <w:r w:rsidR="00C77B2E">
        <w:rPr>
          <w:rFonts w:ascii="Times New Roman" w:hAnsi="Times New Roman" w:cs="Times New Roman"/>
          <w:sz w:val="24"/>
          <w:szCs w:val="24"/>
        </w:rPr>
        <w:t xml:space="preserve"> the idea that</w:t>
      </w:r>
      <w:r w:rsidR="005B4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0C278C">
        <w:rPr>
          <w:rFonts w:ascii="Times New Roman" w:hAnsi="Times New Roman" w:cs="Times New Roman"/>
          <w:sz w:val="24"/>
          <w:szCs w:val="24"/>
        </w:rPr>
        <w:t>, non-physical</w:t>
      </w:r>
      <w:r>
        <w:rPr>
          <w:rFonts w:ascii="Times New Roman" w:hAnsi="Times New Roman" w:cs="Times New Roman"/>
          <w:sz w:val="24"/>
          <w:szCs w:val="24"/>
        </w:rPr>
        <w:t xml:space="preserve"> parts of us </w:t>
      </w:r>
      <w:r w:rsidR="005B4AF4">
        <w:rPr>
          <w:rFonts w:ascii="Times New Roman" w:hAnsi="Times New Roman" w:cs="Times New Roman"/>
          <w:sz w:val="24"/>
          <w:szCs w:val="24"/>
        </w:rPr>
        <w:t>continue to exist indefinitely</w:t>
      </w:r>
      <w:r w:rsidR="000C278C">
        <w:rPr>
          <w:rFonts w:ascii="Times New Roman" w:hAnsi="Times New Roman" w:cs="Times New Roman"/>
          <w:sz w:val="24"/>
          <w:szCs w:val="24"/>
        </w:rPr>
        <w:t xml:space="preserve"> after </w:t>
      </w:r>
      <w:r w:rsidR="00FA32BC">
        <w:rPr>
          <w:rFonts w:ascii="Times New Roman" w:hAnsi="Times New Roman" w:cs="Times New Roman"/>
          <w:sz w:val="24"/>
          <w:szCs w:val="24"/>
        </w:rPr>
        <w:t xml:space="preserve">our biological </w:t>
      </w:r>
      <w:r w:rsidR="000C278C">
        <w:rPr>
          <w:rFonts w:ascii="Times New Roman" w:hAnsi="Times New Roman" w:cs="Times New Roman"/>
          <w:sz w:val="24"/>
          <w:szCs w:val="24"/>
        </w:rPr>
        <w:t>death</w:t>
      </w:r>
      <w:r w:rsidR="001F4066">
        <w:rPr>
          <w:rFonts w:ascii="Times New Roman" w:hAnsi="Times New Roman" w:cs="Times New Roman"/>
          <w:sz w:val="24"/>
          <w:szCs w:val="24"/>
        </w:rPr>
        <w:t xml:space="preserve"> (</w:t>
      </w:r>
      <w:r w:rsidR="00FD7927">
        <w:rPr>
          <w:rFonts w:ascii="Times New Roman" w:hAnsi="Times New Roman" w:cs="Times New Roman"/>
          <w:sz w:val="24"/>
          <w:szCs w:val="24"/>
        </w:rPr>
        <w:t xml:space="preserve">heroic archetype, </w:t>
      </w:r>
      <w:r w:rsidR="001F4066">
        <w:rPr>
          <w:rFonts w:ascii="Times New Roman" w:hAnsi="Times New Roman" w:cs="Times New Roman"/>
          <w:sz w:val="24"/>
          <w:szCs w:val="24"/>
        </w:rPr>
        <w:t>symbolic</w:t>
      </w:r>
      <w:r w:rsidR="00FD7927">
        <w:rPr>
          <w:rFonts w:ascii="Times New Roman" w:hAnsi="Times New Roman" w:cs="Times New Roman"/>
          <w:sz w:val="24"/>
          <w:szCs w:val="24"/>
        </w:rPr>
        <w:t xml:space="preserve"> self</w:t>
      </w:r>
      <w:r w:rsidR="00FA32BC">
        <w:rPr>
          <w:rFonts w:ascii="Times New Roman" w:hAnsi="Times New Roman" w:cs="Times New Roman"/>
          <w:sz w:val="24"/>
          <w:szCs w:val="24"/>
        </w:rPr>
        <w:t>)</w:t>
      </w:r>
      <w:r w:rsidR="00C77B2E">
        <w:rPr>
          <w:rFonts w:ascii="Times New Roman" w:hAnsi="Times New Roman" w:cs="Times New Roman"/>
          <w:sz w:val="24"/>
          <w:szCs w:val="24"/>
        </w:rPr>
        <w:t xml:space="preserve">, and we can </w:t>
      </w:r>
      <w:r w:rsidR="001F4066">
        <w:rPr>
          <w:rFonts w:ascii="Times New Roman" w:hAnsi="Times New Roman" w:cs="Times New Roman"/>
          <w:sz w:val="24"/>
          <w:szCs w:val="24"/>
        </w:rPr>
        <w:t>act to promote these non-physical parts (</w:t>
      </w:r>
      <w:r w:rsidR="00FE65C8">
        <w:rPr>
          <w:rFonts w:ascii="Times New Roman" w:hAnsi="Times New Roman" w:cs="Times New Roman"/>
          <w:sz w:val="24"/>
          <w:szCs w:val="24"/>
        </w:rPr>
        <w:t xml:space="preserve">search for meaning, </w:t>
      </w:r>
      <w:r w:rsidR="001F4066">
        <w:rPr>
          <w:rFonts w:ascii="Times New Roman" w:hAnsi="Times New Roman" w:cs="Times New Roman"/>
          <w:sz w:val="24"/>
          <w:szCs w:val="24"/>
        </w:rPr>
        <w:t xml:space="preserve">immortality project, </w:t>
      </w:r>
      <w:r w:rsidR="00FE65C8">
        <w:rPr>
          <w:rFonts w:ascii="Times New Roman" w:hAnsi="Times New Roman" w:cs="Times New Roman"/>
          <w:sz w:val="24"/>
          <w:szCs w:val="24"/>
        </w:rPr>
        <w:t xml:space="preserve">care, </w:t>
      </w:r>
      <w:r w:rsidR="001F4066">
        <w:rPr>
          <w:rFonts w:ascii="Times New Roman" w:hAnsi="Times New Roman" w:cs="Times New Roman"/>
          <w:sz w:val="24"/>
          <w:szCs w:val="24"/>
        </w:rPr>
        <w:t>generativity</w:t>
      </w:r>
      <w:r w:rsidR="00FE65C8">
        <w:rPr>
          <w:rFonts w:ascii="Times New Roman" w:hAnsi="Times New Roman" w:cs="Times New Roman"/>
          <w:sz w:val="24"/>
          <w:szCs w:val="24"/>
        </w:rPr>
        <w:t>, rippling</w:t>
      </w:r>
      <w:r w:rsidR="001F4066">
        <w:rPr>
          <w:rFonts w:ascii="Times New Roman" w:hAnsi="Times New Roman" w:cs="Times New Roman"/>
          <w:sz w:val="24"/>
          <w:szCs w:val="24"/>
        </w:rPr>
        <w:t>)</w:t>
      </w:r>
      <w:r w:rsidR="005265F8">
        <w:rPr>
          <w:rFonts w:ascii="Times New Roman" w:hAnsi="Times New Roman" w:cs="Times New Roman"/>
          <w:sz w:val="24"/>
          <w:szCs w:val="24"/>
        </w:rPr>
        <w:t>.</w:t>
      </w:r>
      <w:r w:rsidR="001F4066">
        <w:rPr>
          <w:rFonts w:ascii="Times New Roman" w:hAnsi="Times New Roman" w:cs="Times New Roman"/>
          <w:sz w:val="24"/>
          <w:szCs w:val="24"/>
        </w:rPr>
        <w:t xml:space="preserve"> </w:t>
      </w:r>
      <w:r w:rsidR="00FD609B">
        <w:rPr>
          <w:rFonts w:ascii="Times New Roman" w:hAnsi="Times New Roman" w:cs="Times New Roman"/>
          <w:sz w:val="24"/>
          <w:szCs w:val="24"/>
        </w:rPr>
        <w:t xml:space="preserve">          </w:t>
      </w:r>
      <w:commentRangeEnd w:id="1"/>
      <w:r w:rsidR="00DD3EF3">
        <w:rPr>
          <w:rStyle w:val="CommentReference"/>
        </w:rPr>
        <w:commentReference w:id="1"/>
      </w:r>
    </w:p>
    <w:p w14:paraId="2F6C0AF6" w14:textId="0CFFD00E" w:rsidR="00D54CB4" w:rsidRDefault="00A51DB0" w:rsidP="00B359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Claims of how we suppress death</w:t>
      </w:r>
      <w:r w:rsidR="00056B3D">
        <w:rPr>
          <w:rFonts w:ascii="Times New Roman" w:hAnsi="Times New Roman" w:cs="Times New Roman"/>
          <w:sz w:val="24"/>
          <w:szCs w:val="24"/>
        </w:rPr>
        <w:t>-anxiety</w:t>
      </w:r>
      <w:r>
        <w:rPr>
          <w:rFonts w:ascii="Times New Roman" w:hAnsi="Times New Roman" w:cs="Times New Roman"/>
          <w:sz w:val="24"/>
          <w:szCs w:val="24"/>
        </w:rPr>
        <w:t xml:space="preserve"> have been inve</w:t>
      </w:r>
      <w:r w:rsidR="00216B97">
        <w:rPr>
          <w:rFonts w:ascii="Times New Roman" w:hAnsi="Times New Roman" w:cs="Times New Roman"/>
          <w:sz w:val="24"/>
          <w:szCs w:val="24"/>
        </w:rPr>
        <w:t xml:space="preserve">stigated experimentally, primarily through the </w:t>
      </w:r>
      <w:r w:rsidR="008D6F98">
        <w:rPr>
          <w:rFonts w:ascii="Times New Roman" w:hAnsi="Times New Roman" w:cs="Times New Roman"/>
          <w:sz w:val="24"/>
          <w:szCs w:val="24"/>
        </w:rPr>
        <w:t xml:space="preserve">paradigm of </w:t>
      </w:r>
      <w:r>
        <w:rPr>
          <w:rFonts w:ascii="Times New Roman" w:hAnsi="Times New Roman" w:cs="Times New Roman"/>
          <w:sz w:val="24"/>
          <w:szCs w:val="24"/>
        </w:rPr>
        <w:t xml:space="preserve">Terror Management Theory </w:t>
      </w:r>
      <w:r w:rsidR="0058753B">
        <w:rPr>
          <w:rFonts w:ascii="Times New Roman" w:hAnsi="Times New Roman" w:cs="Times New Roman"/>
          <w:sz w:val="24"/>
          <w:szCs w:val="24"/>
        </w:rPr>
        <w:t>(TMT)</w:t>
      </w:r>
      <w:r w:rsidR="001844C3">
        <w:rPr>
          <w:rFonts w:ascii="Times New Roman" w:hAnsi="Times New Roman" w:cs="Times New Roman"/>
          <w:sz w:val="24"/>
          <w:szCs w:val="24"/>
        </w:rPr>
        <w:t>. Based on the theories</w:t>
      </w:r>
      <w:r w:rsidR="00EB3602">
        <w:rPr>
          <w:rFonts w:ascii="Times New Roman" w:hAnsi="Times New Roman" w:cs="Times New Roman"/>
          <w:sz w:val="24"/>
          <w:szCs w:val="24"/>
        </w:rPr>
        <w:t xml:space="preserve"> of Ernest Becker, TMT posits</w:t>
      </w:r>
      <w:r w:rsidR="008D6F98">
        <w:rPr>
          <w:rFonts w:ascii="Times New Roman" w:hAnsi="Times New Roman" w:cs="Times New Roman"/>
          <w:sz w:val="24"/>
          <w:szCs w:val="24"/>
        </w:rPr>
        <w:t xml:space="preserve"> that human awareness of death </w:t>
      </w:r>
      <w:r w:rsidR="00B359C5">
        <w:rPr>
          <w:rFonts w:ascii="Times New Roman" w:hAnsi="Times New Roman" w:cs="Times New Roman"/>
          <w:sz w:val="24"/>
          <w:szCs w:val="24"/>
        </w:rPr>
        <w:t>is always present to some degree. This awareness of our inevitable death coupled with a strong aversion to death causes terror</w:t>
      </w:r>
      <w:r w:rsidR="001844C3">
        <w:rPr>
          <w:rFonts w:ascii="Times New Roman" w:hAnsi="Times New Roman" w:cs="Times New Roman"/>
          <w:sz w:val="24"/>
          <w:szCs w:val="24"/>
        </w:rPr>
        <w:t xml:space="preserve"> and is pushed out of our consciousness by our creation of meaning systems. </w:t>
      </w:r>
      <w:r w:rsidR="00EB3602">
        <w:rPr>
          <w:rFonts w:ascii="Times New Roman" w:hAnsi="Times New Roman" w:cs="Times New Roman"/>
          <w:sz w:val="24"/>
          <w:szCs w:val="24"/>
        </w:rPr>
        <w:t xml:space="preserve">TMT refers to a </w:t>
      </w:r>
      <w:r w:rsidR="002F58AD">
        <w:rPr>
          <w:rFonts w:ascii="Times New Roman" w:hAnsi="Times New Roman" w:cs="Times New Roman"/>
          <w:sz w:val="24"/>
          <w:szCs w:val="24"/>
        </w:rPr>
        <w:t>person’s</w:t>
      </w:r>
      <w:r w:rsidR="00EB3602">
        <w:rPr>
          <w:rFonts w:ascii="Times New Roman" w:hAnsi="Times New Roman" w:cs="Times New Roman"/>
          <w:sz w:val="24"/>
          <w:szCs w:val="24"/>
        </w:rPr>
        <w:t xml:space="preserve"> </w:t>
      </w:r>
      <w:r w:rsidR="00EB3602">
        <w:rPr>
          <w:rFonts w:ascii="Times New Roman" w:hAnsi="Times New Roman" w:cs="Times New Roman"/>
          <w:sz w:val="24"/>
          <w:szCs w:val="24"/>
        </w:rPr>
        <w:lastRenderedPageBreak/>
        <w:t>awareness of death as “Mortality Salience” (MS). The MS hypo</w:t>
      </w:r>
      <w:r w:rsidR="002F58AD">
        <w:rPr>
          <w:rFonts w:ascii="Times New Roman" w:hAnsi="Times New Roman" w:cs="Times New Roman"/>
          <w:sz w:val="24"/>
          <w:szCs w:val="24"/>
        </w:rPr>
        <w:t xml:space="preserve">thesis of TMT posits that an increase in one’s awareness of death </w:t>
      </w:r>
      <w:r w:rsidR="00527D63">
        <w:rPr>
          <w:rFonts w:ascii="Times New Roman" w:hAnsi="Times New Roman" w:cs="Times New Roman"/>
          <w:sz w:val="24"/>
          <w:szCs w:val="24"/>
        </w:rPr>
        <w:t>causes</w:t>
      </w:r>
      <w:r w:rsidR="002F58AD">
        <w:rPr>
          <w:rFonts w:ascii="Times New Roman" w:hAnsi="Times New Roman" w:cs="Times New Roman"/>
          <w:sz w:val="24"/>
          <w:szCs w:val="24"/>
        </w:rPr>
        <w:t xml:space="preserve"> an increase</w:t>
      </w:r>
      <w:r w:rsidR="00527D63">
        <w:rPr>
          <w:rFonts w:ascii="Times New Roman" w:hAnsi="Times New Roman" w:cs="Times New Roman"/>
          <w:sz w:val="24"/>
          <w:szCs w:val="24"/>
        </w:rPr>
        <w:t xml:space="preserve"> compensatory behaviors to lower their death-anxiety </w:t>
      </w:r>
      <w:r w:rsidR="00EB3602">
        <w:rPr>
          <w:rFonts w:ascii="Times New Roman" w:hAnsi="Times New Roman" w:cs="Times New Roman"/>
          <w:sz w:val="24"/>
          <w:szCs w:val="24"/>
        </w:rPr>
        <w:t xml:space="preserve">either by distracting </w:t>
      </w:r>
      <w:r w:rsidR="00527D63">
        <w:rPr>
          <w:rFonts w:ascii="Times New Roman" w:hAnsi="Times New Roman" w:cs="Times New Roman"/>
          <w:sz w:val="24"/>
          <w:szCs w:val="24"/>
        </w:rPr>
        <w:t>from the awareness of death</w:t>
      </w:r>
      <w:r w:rsidR="00B359C5">
        <w:rPr>
          <w:rFonts w:ascii="Times New Roman" w:hAnsi="Times New Roman" w:cs="Times New Roman"/>
          <w:sz w:val="24"/>
          <w:szCs w:val="24"/>
        </w:rPr>
        <w:t xml:space="preserve"> or by the promotion of meaningful cultural worldviews. </w:t>
      </w:r>
      <w:r w:rsidR="0058753B">
        <w:rPr>
          <w:rFonts w:ascii="Times New Roman" w:hAnsi="Times New Roman" w:cs="Times New Roman"/>
          <w:sz w:val="24"/>
          <w:szCs w:val="24"/>
        </w:rPr>
        <w:t xml:space="preserve"> </w:t>
      </w:r>
      <w:r w:rsidR="00856AF9">
        <w:rPr>
          <w:rFonts w:ascii="Times New Roman" w:hAnsi="Times New Roman" w:cs="Times New Roman"/>
          <w:sz w:val="24"/>
          <w:szCs w:val="24"/>
        </w:rPr>
        <w:t>A m</w:t>
      </w:r>
      <w:r w:rsidR="00856AF9" w:rsidRPr="00B359C5">
        <w:rPr>
          <w:rFonts w:ascii="Times New Roman" w:hAnsi="Times New Roman" w:cs="Times New Roman"/>
          <w:sz w:val="24"/>
          <w:szCs w:val="24"/>
        </w:rPr>
        <w:t>eta</w:t>
      </w:r>
      <w:r w:rsidR="00B359C5" w:rsidRPr="00B359C5">
        <w:rPr>
          <w:rFonts w:ascii="Times New Roman" w:hAnsi="Times New Roman" w:cs="Times New Roman"/>
          <w:sz w:val="24"/>
          <w:szCs w:val="24"/>
        </w:rPr>
        <w:t>-analysis of 277 experiments has found mortality salience to have moderate effects (</w:t>
      </w:r>
      <w:r w:rsidR="00B359C5" w:rsidRPr="00C77B2E">
        <w:rPr>
          <w:rFonts w:ascii="Times New Roman" w:hAnsi="Times New Roman" w:cs="Times New Roman"/>
          <w:i/>
          <w:sz w:val="24"/>
          <w:szCs w:val="24"/>
        </w:rPr>
        <w:t>r</w:t>
      </w:r>
      <w:r w:rsidR="00B359C5" w:rsidRPr="00B359C5">
        <w:rPr>
          <w:rFonts w:ascii="Times New Roman" w:hAnsi="Times New Roman" w:cs="Times New Roman"/>
          <w:sz w:val="24"/>
          <w:szCs w:val="24"/>
        </w:rPr>
        <w:t xml:space="preserve"> = 0.35; Burke, Martens &amp; Faucher, 2010</w:t>
      </w:r>
      <w:r w:rsidR="002C2B55">
        <w:rPr>
          <w:rFonts w:ascii="Times New Roman" w:hAnsi="Times New Roman" w:cs="Times New Roman"/>
          <w:sz w:val="24"/>
          <w:szCs w:val="24"/>
        </w:rPr>
        <w:t>). TMT literature has found three consistent buffers of our awareness of death—s</w:t>
      </w:r>
      <w:r w:rsidR="005265F8">
        <w:rPr>
          <w:rFonts w:ascii="Times New Roman" w:hAnsi="Times New Roman" w:cs="Times New Roman"/>
          <w:sz w:val="24"/>
          <w:szCs w:val="24"/>
        </w:rPr>
        <w:t>elf-esteem, interpersonal relationships</w:t>
      </w:r>
      <w:r w:rsidR="00856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265F8">
        <w:rPr>
          <w:rFonts w:ascii="Times New Roman" w:hAnsi="Times New Roman" w:cs="Times New Roman"/>
          <w:sz w:val="24"/>
          <w:szCs w:val="24"/>
        </w:rPr>
        <w:t xml:space="preserve">cultural </w:t>
      </w:r>
      <w:r>
        <w:rPr>
          <w:rFonts w:ascii="Times New Roman" w:hAnsi="Times New Roman" w:cs="Times New Roman"/>
          <w:sz w:val="24"/>
          <w:szCs w:val="24"/>
        </w:rPr>
        <w:t xml:space="preserve">worldview. </w:t>
      </w:r>
    </w:p>
    <w:p w14:paraId="1F700084" w14:textId="0541A75C" w:rsidR="00246FD9" w:rsidRDefault="00C712C6" w:rsidP="00EE4A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TMT research is conducted in two paradigms. In the MS paradigm,</w:t>
      </w:r>
      <w:r w:rsidR="00856AF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participant’s increased awareness of death causes an increase in compensatory buffers. In the death-thought accessibility</w:t>
      </w:r>
      <w:r w:rsidR="00553222">
        <w:rPr>
          <w:rFonts w:ascii="Times New Roman" w:hAnsi="Times New Roman" w:cs="Times New Roman"/>
          <w:sz w:val="24"/>
          <w:szCs w:val="24"/>
        </w:rPr>
        <w:t xml:space="preserve"> paradigm, experimentally decreasing participants’ buffers, such as lowering self-esteem or challenging their worldview beliefs, </w:t>
      </w:r>
      <w:commentRangeStart w:id="2"/>
      <w:r w:rsidR="00553222">
        <w:rPr>
          <w:rFonts w:ascii="Times New Roman" w:hAnsi="Times New Roman" w:cs="Times New Roman"/>
          <w:sz w:val="24"/>
          <w:szCs w:val="24"/>
        </w:rPr>
        <w:t>causes</w:t>
      </w:r>
      <w:commentRangeEnd w:id="2"/>
      <w:r w:rsidR="00856AF9">
        <w:rPr>
          <w:rStyle w:val="CommentReference"/>
        </w:rPr>
        <w:commentReference w:id="2"/>
      </w:r>
      <w:r w:rsidR="00553222">
        <w:rPr>
          <w:rFonts w:ascii="Times New Roman" w:hAnsi="Times New Roman" w:cs="Times New Roman"/>
          <w:sz w:val="24"/>
          <w:szCs w:val="24"/>
        </w:rPr>
        <w:t xml:space="preserve"> an increase in their awareness of </w:t>
      </w:r>
      <w:commentRangeStart w:id="3"/>
      <w:r w:rsidR="00553222">
        <w:rPr>
          <w:rFonts w:ascii="Times New Roman" w:hAnsi="Times New Roman" w:cs="Times New Roman"/>
          <w:sz w:val="24"/>
          <w:szCs w:val="24"/>
        </w:rPr>
        <w:t>death</w:t>
      </w:r>
      <w:commentRangeEnd w:id="3"/>
      <w:r w:rsidR="00856AF9">
        <w:rPr>
          <w:rStyle w:val="CommentReference"/>
        </w:rPr>
        <w:commentReference w:id="3"/>
      </w:r>
      <w:r w:rsidR="00553222">
        <w:rPr>
          <w:rFonts w:ascii="Times New Roman" w:hAnsi="Times New Roman" w:cs="Times New Roman"/>
          <w:sz w:val="24"/>
          <w:szCs w:val="24"/>
        </w:rPr>
        <w:t xml:space="preserve">. </w:t>
      </w:r>
      <w:r w:rsidR="008D37EE">
        <w:rPr>
          <w:rFonts w:ascii="Times New Roman" w:hAnsi="Times New Roman" w:cs="Times New Roman"/>
          <w:sz w:val="24"/>
          <w:szCs w:val="24"/>
        </w:rPr>
        <w:t>Together, the</w:t>
      </w:r>
      <w:r w:rsidR="005B6020">
        <w:rPr>
          <w:rFonts w:ascii="Times New Roman" w:hAnsi="Times New Roman" w:cs="Times New Roman"/>
          <w:sz w:val="24"/>
          <w:szCs w:val="24"/>
        </w:rPr>
        <w:t>se experiments</w:t>
      </w:r>
      <w:r w:rsidR="008D37EE">
        <w:rPr>
          <w:rFonts w:ascii="Times New Roman" w:hAnsi="Times New Roman" w:cs="Times New Roman"/>
          <w:sz w:val="24"/>
          <w:szCs w:val="24"/>
        </w:rPr>
        <w:t xml:space="preserve"> </w:t>
      </w:r>
      <w:r w:rsidR="005B6020">
        <w:rPr>
          <w:rFonts w:ascii="Times New Roman" w:hAnsi="Times New Roman" w:cs="Times New Roman"/>
          <w:sz w:val="24"/>
          <w:szCs w:val="24"/>
        </w:rPr>
        <w:t>provide</w:t>
      </w:r>
      <w:r w:rsidR="008D37EE">
        <w:rPr>
          <w:rFonts w:ascii="Times New Roman" w:hAnsi="Times New Roman" w:cs="Times New Roman"/>
          <w:sz w:val="24"/>
          <w:szCs w:val="24"/>
        </w:rPr>
        <w:t xml:space="preserve"> convincing evidence of these of suppressing awareness of death</w:t>
      </w:r>
      <w:r w:rsidR="005B6020">
        <w:rPr>
          <w:rFonts w:ascii="Times New Roman" w:hAnsi="Times New Roman" w:cs="Times New Roman"/>
          <w:sz w:val="24"/>
          <w:szCs w:val="24"/>
        </w:rPr>
        <w:t xml:space="preserve"> and death anxiety. </w:t>
      </w:r>
      <w:r w:rsidR="00933E27">
        <w:rPr>
          <w:rFonts w:ascii="Times New Roman" w:hAnsi="Times New Roman" w:cs="Times New Roman"/>
          <w:sz w:val="24"/>
          <w:szCs w:val="24"/>
        </w:rPr>
        <w:t xml:space="preserve">It is assumed that such changes in attitude and behavior suppress thoughts of death by giving a sense of existential immortality; </w:t>
      </w:r>
      <w:r w:rsidR="005B6020">
        <w:rPr>
          <w:rFonts w:ascii="Times New Roman" w:hAnsi="Times New Roman" w:cs="Times New Roman"/>
          <w:sz w:val="24"/>
          <w:szCs w:val="24"/>
        </w:rPr>
        <w:t>however, to our knowledge no researchers have attempted to assess subj</w:t>
      </w:r>
      <w:r w:rsidR="00241327">
        <w:rPr>
          <w:rFonts w:ascii="Times New Roman" w:hAnsi="Times New Roman" w:cs="Times New Roman"/>
          <w:sz w:val="24"/>
          <w:szCs w:val="24"/>
        </w:rPr>
        <w:t xml:space="preserve">ective feelings of immortality. </w:t>
      </w:r>
      <w:r w:rsidR="00246FD9">
        <w:rPr>
          <w:rFonts w:ascii="Times New Roman" w:hAnsi="Times New Roman" w:cs="Times New Roman"/>
          <w:sz w:val="24"/>
          <w:szCs w:val="24"/>
        </w:rPr>
        <w:t xml:space="preserve">This </w:t>
      </w:r>
      <w:ins w:id="4" w:author="Erin M. Buchanan" w:date="2017-08-28T22:06:00Z">
        <w:r w:rsidR="003D5430">
          <w:rPr>
            <w:rFonts w:ascii="Times New Roman" w:hAnsi="Times New Roman" w:cs="Times New Roman"/>
            <w:sz w:val="24"/>
            <w:szCs w:val="24"/>
          </w:rPr>
          <w:t xml:space="preserve">missing literature </w:t>
        </w:r>
      </w:ins>
      <w:r w:rsidR="00246FD9">
        <w:rPr>
          <w:rFonts w:ascii="Times New Roman" w:hAnsi="Times New Roman" w:cs="Times New Roman"/>
          <w:sz w:val="24"/>
          <w:szCs w:val="24"/>
        </w:rPr>
        <w:t xml:space="preserve">may in part be because </w:t>
      </w:r>
      <w:r w:rsidR="00241327">
        <w:rPr>
          <w:rFonts w:ascii="Times New Roman" w:hAnsi="Times New Roman" w:cs="Times New Roman"/>
          <w:sz w:val="24"/>
          <w:szCs w:val="24"/>
        </w:rPr>
        <w:t xml:space="preserve">of a lack of a viable measure of existential immortality. </w:t>
      </w:r>
      <w:r w:rsidR="00EE4AFD">
        <w:rPr>
          <w:rFonts w:ascii="Times New Roman" w:hAnsi="Times New Roman" w:cs="Times New Roman"/>
          <w:sz w:val="24"/>
          <w:szCs w:val="24"/>
        </w:rPr>
        <w:t xml:space="preserve">We view this </w:t>
      </w:r>
      <w:ins w:id="5" w:author="Erin M. Buchanan" w:date="2017-08-28T22:06:00Z">
        <w:r w:rsidR="003D5430">
          <w:rPr>
            <w:rFonts w:ascii="Times New Roman" w:hAnsi="Times New Roman" w:cs="Times New Roman"/>
            <w:sz w:val="24"/>
            <w:szCs w:val="24"/>
          </w:rPr>
          <w:t xml:space="preserve">dearth </w:t>
        </w:r>
      </w:ins>
      <w:r w:rsidR="00EE4AFD">
        <w:rPr>
          <w:rFonts w:ascii="Times New Roman" w:hAnsi="Times New Roman" w:cs="Times New Roman"/>
          <w:sz w:val="24"/>
          <w:szCs w:val="24"/>
        </w:rPr>
        <w:t xml:space="preserve">as a large gap in the literature and methodology. </w:t>
      </w:r>
    </w:p>
    <w:p w14:paraId="517D9E99" w14:textId="24E37167" w:rsidR="00D3157A" w:rsidRDefault="00F36EBD" w:rsidP="00F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our knowledge, there has only been one</w:t>
      </w:r>
      <w:r w:rsidR="00A54440">
        <w:rPr>
          <w:rFonts w:ascii="Times New Roman" w:hAnsi="Times New Roman" w:cs="Times New Roman"/>
          <w:sz w:val="24"/>
          <w:szCs w:val="24"/>
        </w:rPr>
        <w:t xml:space="preserve"> attempt to develop such a measurement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54440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A54440">
        <w:rPr>
          <w:rFonts w:ascii="Times New Roman" w:hAnsi="Times New Roman" w:cs="Times New Roman"/>
          <w:sz w:val="24"/>
          <w:szCs w:val="24"/>
        </w:rPr>
        <w:t xml:space="preserve">Matthew’s and Kling </w:t>
      </w:r>
      <w:r w:rsidR="003345DF">
        <w:rPr>
          <w:rFonts w:ascii="Times New Roman" w:hAnsi="Times New Roman" w:cs="Times New Roman"/>
          <w:sz w:val="24"/>
          <w:szCs w:val="24"/>
        </w:rPr>
        <w:t xml:space="preserve">(1988) </w:t>
      </w:r>
      <w:r w:rsidR="00A54440">
        <w:rPr>
          <w:rFonts w:ascii="Times New Roman" w:hAnsi="Times New Roman" w:cs="Times New Roman"/>
          <w:sz w:val="24"/>
          <w:szCs w:val="24"/>
        </w:rPr>
        <w:t>develop</w:t>
      </w:r>
      <w:commentRangeEnd w:id="6"/>
      <w:r w:rsidR="003D5430">
        <w:rPr>
          <w:rStyle w:val="CommentReference"/>
        </w:rPr>
        <w:commentReference w:id="6"/>
      </w:r>
      <w:r w:rsidR="00A54440">
        <w:rPr>
          <w:rFonts w:ascii="Times New Roman" w:hAnsi="Times New Roman" w:cs="Times New Roman"/>
          <w:sz w:val="24"/>
          <w:szCs w:val="24"/>
        </w:rPr>
        <w:t xml:space="preserve">ed the Sense of Symbolic Immortality Scale. </w:t>
      </w:r>
      <w:r w:rsidR="00B91736">
        <w:rPr>
          <w:rFonts w:ascii="Times New Roman" w:hAnsi="Times New Roman" w:cs="Times New Roman"/>
          <w:sz w:val="24"/>
          <w:szCs w:val="24"/>
        </w:rPr>
        <w:t>This scale was based on</w:t>
      </w:r>
      <w:r w:rsidR="00CE6959">
        <w:rPr>
          <w:rFonts w:ascii="Times New Roman" w:hAnsi="Times New Roman" w:cs="Times New Roman"/>
          <w:sz w:val="24"/>
          <w:szCs w:val="24"/>
        </w:rPr>
        <w:t xml:space="preserve"> Robert J. Lifton’s</w:t>
      </w:r>
      <w:r w:rsidR="00A51DB0">
        <w:rPr>
          <w:rFonts w:ascii="Times New Roman" w:hAnsi="Times New Roman" w:cs="Times New Roman"/>
          <w:sz w:val="24"/>
          <w:szCs w:val="24"/>
        </w:rPr>
        <w:t xml:space="preserve"> the</w:t>
      </w:r>
      <w:r w:rsidR="0022606A">
        <w:rPr>
          <w:rFonts w:ascii="Times New Roman" w:hAnsi="Times New Roman" w:cs="Times New Roman"/>
          <w:sz w:val="24"/>
          <w:szCs w:val="24"/>
        </w:rPr>
        <w:t>ory of symbolic immortality in which</w:t>
      </w:r>
      <w:r w:rsidR="009E6681">
        <w:rPr>
          <w:rFonts w:ascii="Times New Roman" w:hAnsi="Times New Roman" w:cs="Times New Roman"/>
          <w:sz w:val="24"/>
          <w:szCs w:val="24"/>
        </w:rPr>
        <w:t xml:space="preserve"> a sense of symbolic immortality can be achiev</w:t>
      </w:r>
      <w:r w:rsidR="00FD609B">
        <w:rPr>
          <w:rFonts w:ascii="Times New Roman" w:hAnsi="Times New Roman" w:cs="Times New Roman"/>
          <w:sz w:val="24"/>
          <w:szCs w:val="24"/>
        </w:rPr>
        <w:t>ed through five different modes:</w:t>
      </w:r>
      <w:r w:rsidR="009E6681">
        <w:rPr>
          <w:rFonts w:ascii="Times New Roman" w:hAnsi="Times New Roman" w:cs="Times New Roman"/>
          <w:sz w:val="24"/>
          <w:szCs w:val="24"/>
        </w:rPr>
        <w:t xml:space="preserve"> the biological mode in which one lives on through their genetic progeny, the creative mode in which one’s </w:t>
      </w:r>
      <w:r w:rsidR="00FD609B">
        <w:rPr>
          <w:rFonts w:ascii="Times New Roman" w:hAnsi="Times New Roman" w:cs="Times New Roman"/>
          <w:sz w:val="24"/>
          <w:szCs w:val="24"/>
        </w:rPr>
        <w:t xml:space="preserve">accomplishments outlast oneself, the natural mode in which one feels they are a part of the universe, the spiritual </w:t>
      </w:r>
      <w:r w:rsidR="00FD609B">
        <w:rPr>
          <w:rFonts w:ascii="Times New Roman" w:hAnsi="Times New Roman" w:cs="Times New Roman"/>
          <w:sz w:val="24"/>
          <w:szCs w:val="24"/>
        </w:rPr>
        <w:lastRenderedPageBreak/>
        <w:t xml:space="preserve">mode in which one transcends the biological and physical realm to a higher spiritual realm to transcend death, and the mode of experiential transcendence in which one experiences a phenomenological state of </w:t>
      </w:r>
      <w:r w:rsidR="00895610">
        <w:rPr>
          <w:rFonts w:ascii="Times New Roman" w:hAnsi="Times New Roman" w:cs="Times New Roman"/>
          <w:sz w:val="24"/>
          <w:szCs w:val="24"/>
        </w:rPr>
        <w:t xml:space="preserve">flow. </w:t>
      </w:r>
      <w:r w:rsidR="00753727">
        <w:rPr>
          <w:rFonts w:ascii="Times New Roman" w:hAnsi="Times New Roman" w:cs="Times New Roman"/>
          <w:sz w:val="24"/>
          <w:szCs w:val="24"/>
        </w:rPr>
        <w:t xml:space="preserve">The Sense of Symbolic Immortality Scale </w:t>
      </w:r>
      <w:r w:rsidR="00CE6959">
        <w:rPr>
          <w:rFonts w:ascii="Times New Roman" w:hAnsi="Times New Roman" w:cs="Times New Roman"/>
          <w:sz w:val="24"/>
          <w:szCs w:val="24"/>
        </w:rPr>
        <w:t xml:space="preserve">contains five subscales corresponding to each proposed mode. </w:t>
      </w:r>
    </w:p>
    <w:p w14:paraId="5B3A342A" w14:textId="0A0E4D05" w:rsidR="00D3157A" w:rsidRDefault="008F75DA" w:rsidP="00EB1F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multiple </w:t>
      </w:r>
      <w:r w:rsidR="00072773">
        <w:rPr>
          <w:rFonts w:ascii="Times New Roman" w:hAnsi="Times New Roman" w:cs="Times New Roman"/>
          <w:sz w:val="24"/>
          <w:szCs w:val="24"/>
        </w:rPr>
        <w:t>issues with using the</w:t>
      </w:r>
      <w:r w:rsidR="00CE6959">
        <w:rPr>
          <w:rFonts w:ascii="Times New Roman" w:hAnsi="Times New Roman" w:cs="Times New Roman"/>
          <w:sz w:val="24"/>
          <w:szCs w:val="24"/>
        </w:rPr>
        <w:t xml:space="preserve"> </w:t>
      </w:r>
      <w:r w:rsidR="00D3157A">
        <w:rPr>
          <w:rFonts w:ascii="Times New Roman" w:hAnsi="Times New Roman" w:cs="Times New Roman"/>
          <w:sz w:val="24"/>
          <w:szCs w:val="24"/>
        </w:rPr>
        <w:t xml:space="preserve">Symbolic Immortality Scale. First, the study </w:t>
      </w:r>
      <w:r w:rsidR="00FD609B">
        <w:rPr>
          <w:rFonts w:ascii="Times New Roman" w:hAnsi="Times New Roman" w:cs="Times New Roman"/>
          <w:sz w:val="24"/>
          <w:szCs w:val="24"/>
        </w:rPr>
        <w:t xml:space="preserve">was underpowered, conducting exploratory factor analysis </w:t>
      </w:r>
      <w:r w:rsidR="0059490F">
        <w:rPr>
          <w:rFonts w:ascii="Times New Roman" w:hAnsi="Times New Roman" w:cs="Times New Roman"/>
          <w:sz w:val="24"/>
          <w:szCs w:val="24"/>
        </w:rPr>
        <w:t>of 67 items using a sample of 136.</w:t>
      </w:r>
      <w:r w:rsidR="007A7B41">
        <w:rPr>
          <w:rFonts w:ascii="Times New Roman" w:hAnsi="Times New Roman" w:cs="Times New Roman"/>
          <w:sz w:val="24"/>
          <w:szCs w:val="24"/>
        </w:rPr>
        <w:t xml:space="preserve">  </w:t>
      </w:r>
      <w:r w:rsidR="0059490F">
        <w:rPr>
          <w:rFonts w:ascii="Times New Roman" w:hAnsi="Times New Roman" w:cs="Times New Roman"/>
          <w:sz w:val="24"/>
          <w:szCs w:val="24"/>
        </w:rPr>
        <w:t>S</w:t>
      </w:r>
      <w:r w:rsidR="00250806">
        <w:rPr>
          <w:rFonts w:ascii="Times New Roman" w:hAnsi="Times New Roman" w:cs="Times New Roman"/>
          <w:sz w:val="24"/>
          <w:szCs w:val="24"/>
        </w:rPr>
        <w:t>econd, the study was conducted on a teenage population</w:t>
      </w:r>
      <w:r w:rsidR="003D5430">
        <w:rPr>
          <w:rFonts w:ascii="Times New Roman" w:hAnsi="Times New Roman" w:cs="Times New Roman"/>
          <w:sz w:val="24"/>
          <w:szCs w:val="24"/>
        </w:rPr>
        <w:t>,</w:t>
      </w:r>
      <w:r w:rsidR="00250806">
        <w:rPr>
          <w:rFonts w:ascii="Times New Roman" w:hAnsi="Times New Roman" w:cs="Times New Roman"/>
          <w:sz w:val="24"/>
          <w:szCs w:val="24"/>
        </w:rPr>
        <w:t xml:space="preserve"> and results may not generalize to the greater population. </w:t>
      </w:r>
      <w:r w:rsidR="00895610">
        <w:rPr>
          <w:rFonts w:ascii="Times New Roman" w:hAnsi="Times New Roman" w:cs="Times New Roman"/>
          <w:sz w:val="24"/>
          <w:szCs w:val="24"/>
        </w:rPr>
        <w:t xml:space="preserve">Third, the scale was developed in French, and we do not take for </w:t>
      </w:r>
      <w:r w:rsidR="007A7B41">
        <w:rPr>
          <w:rFonts w:ascii="Times New Roman" w:hAnsi="Times New Roman" w:cs="Times New Roman"/>
          <w:sz w:val="24"/>
          <w:szCs w:val="24"/>
        </w:rPr>
        <w:t xml:space="preserve">granted the psychometric properties of a translated version. </w:t>
      </w:r>
    </w:p>
    <w:p w14:paraId="62F00E44" w14:textId="31CC1545" w:rsidR="007B6599" w:rsidRDefault="00CA6F45" w:rsidP="006D22A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</w:t>
      </w:r>
      <w:r w:rsidR="00D3157A">
        <w:rPr>
          <w:rFonts w:ascii="Times New Roman" w:hAnsi="Times New Roman" w:cs="Times New Roman"/>
          <w:sz w:val="24"/>
          <w:szCs w:val="24"/>
        </w:rPr>
        <w:t xml:space="preserve"> fundamentally, the scale </w:t>
      </w:r>
      <w:r w:rsidR="00CA19B5">
        <w:rPr>
          <w:rFonts w:ascii="Times New Roman" w:hAnsi="Times New Roman" w:cs="Times New Roman"/>
          <w:sz w:val="24"/>
          <w:szCs w:val="24"/>
        </w:rPr>
        <w:t xml:space="preserve">has poor face validity and appears to measure the constructs theorized to symbolically immortalize </w:t>
      </w:r>
      <w:r w:rsidR="00D3157A">
        <w:rPr>
          <w:rFonts w:ascii="Times New Roman" w:hAnsi="Times New Roman" w:cs="Times New Roman"/>
          <w:sz w:val="24"/>
          <w:szCs w:val="24"/>
        </w:rPr>
        <w:t xml:space="preserve">rather than a sense of symbolic immortality directly. </w:t>
      </w:r>
      <w:r w:rsidR="00FE7124">
        <w:rPr>
          <w:rFonts w:ascii="Times New Roman" w:hAnsi="Times New Roman" w:cs="Times New Roman"/>
          <w:sz w:val="24"/>
          <w:szCs w:val="24"/>
        </w:rPr>
        <w:t xml:space="preserve"> </w:t>
      </w:r>
      <w:r w:rsidR="00CA19B5">
        <w:rPr>
          <w:rFonts w:ascii="Times New Roman" w:hAnsi="Times New Roman" w:cs="Times New Roman"/>
          <w:sz w:val="24"/>
          <w:szCs w:val="24"/>
        </w:rPr>
        <w:t>For example, t</w:t>
      </w:r>
      <w:r w:rsidR="007B6599">
        <w:rPr>
          <w:rFonts w:ascii="Times New Roman" w:hAnsi="Times New Roman" w:cs="Times New Roman"/>
          <w:sz w:val="24"/>
          <w:szCs w:val="24"/>
        </w:rPr>
        <w:t>he scale includes items such as “</w:t>
      </w:r>
      <w:r w:rsidR="00E46AFA">
        <w:rPr>
          <w:rFonts w:ascii="Times New Roman" w:hAnsi="Times New Roman" w:cs="Times New Roman"/>
          <w:sz w:val="24"/>
          <w:szCs w:val="24"/>
        </w:rPr>
        <w:t>My sex life contrib</w:t>
      </w:r>
      <w:r w:rsidR="006D3C1B">
        <w:rPr>
          <w:rFonts w:ascii="Times New Roman" w:hAnsi="Times New Roman" w:cs="Times New Roman"/>
          <w:sz w:val="24"/>
          <w:szCs w:val="24"/>
        </w:rPr>
        <w:t>utes greatly to my well-being”</w:t>
      </w:r>
      <w:r w:rsidR="003D5430">
        <w:rPr>
          <w:rFonts w:ascii="Times New Roman" w:hAnsi="Times New Roman" w:cs="Times New Roman"/>
          <w:sz w:val="24"/>
          <w:szCs w:val="24"/>
        </w:rPr>
        <w:t>,</w:t>
      </w:r>
      <w:r w:rsidR="00EF29E0">
        <w:rPr>
          <w:rFonts w:ascii="Times New Roman" w:hAnsi="Times New Roman" w:cs="Times New Roman"/>
          <w:sz w:val="24"/>
          <w:szCs w:val="24"/>
        </w:rPr>
        <w:t xml:space="preserve"> “</w:t>
      </w:r>
      <w:r w:rsidR="006D3C1B">
        <w:rPr>
          <w:rFonts w:ascii="Times New Roman" w:hAnsi="Times New Roman" w:cs="Times New Roman"/>
          <w:sz w:val="24"/>
          <w:szCs w:val="24"/>
        </w:rPr>
        <w:t>Intimate relationships scare me</w:t>
      </w:r>
      <w:r w:rsidR="00EF29E0">
        <w:rPr>
          <w:rFonts w:ascii="Times New Roman" w:hAnsi="Times New Roman" w:cs="Times New Roman"/>
          <w:sz w:val="24"/>
          <w:szCs w:val="24"/>
        </w:rPr>
        <w:t>”</w:t>
      </w:r>
      <w:r w:rsidR="003D5430">
        <w:rPr>
          <w:rFonts w:ascii="Times New Roman" w:hAnsi="Times New Roman" w:cs="Times New Roman"/>
          <w:sz w:val="24"/>
          <w:szCs w:val="24"/>
        </w:rPr>
        <w:t>,</w:t>
      </w:r>
      <w:r w:rsidR="006D3C1B">
        <w:rPr>
          <w:rFonts w:ascii="Times New Roman" w:hAnsi="Times New Roman" w:cs="Times New Roman"/>
          <w:sz w:val="24"/>
          <w:szCs w:val="24"/>
        </w:rPr>
        <w:t xml:space="preserve"> and “I am sure of who I am”</w:t>
      </w:r>
      <w:r w:rsidR="003D5430">
        <w:rPr>
          <w:rFonts w:ascii="Times New Roman" w:hAnsi="Times New Roman" w:cs="Times New Roman"/>
          <w:sz w:val="24"/>
          <w:szCs w:val="24"/>
        </w:rPr>
        <w:t>,</w:t>
      </w:r>
      <w:r w:rsidR="00EF29E0">
        <w:rPr>
          <w:rFonts w:ascii="Times New Roman" w:hAnsi="Times New Roman" w:cs="Times New Roman"/>
          <w:sz w:val="24"/>
          <w:szCs w:val="24"/>
        </w:rPr>
        <w:t xml:space="preserve"> </w:t>
      </w:r>
      <w:r w:rsidR="002236ED">
        <w:rPr>
          <w:rFonts w:ascii="Times New Roman" w:hAnsi="Times New Roman" w:cs="Times New Roman"/>
          <w:sz w:val="24"/>
          <w:szCs w:val="24"/>
        </w:rPr>
        <w:t xml:space="preserve">which, while related to the constructs which theoretically help cope with death, </w:t>
      </w:r>
      <w:r w:rsidR="006D3C1B">
        <w:rPr>
          <w:rFonts w:ascii="Times New Roman" w:hAnsi="Times New Roman" w:cs="Times New Roman"/>
          <w:sz w:val="24"/>
          <w:szCs w:val="24"/>
        </w:rPr>
        <w:t>such as interpersonal relationships, or self-esteem</w:t>
      </w:r>
      <w:r w:rsidR="006D22AE">
        <w:rPr>
          <w:rFonts w:ascii="Times New Roman" w:hAnsi="Times New Roman" w:cs="Times New Roman"/>
          <w:sz w:val="24"/>
          <w:szCs w:val="24"/>
        </w:rPr>
        <w:t xml:space="preserve">, may be measurements of just those constructs rather than symbolic immortality itself. </w:t>
      </w:r>
      <w:r w:rsidR="00AD71CF">
        <w:rPr>
          <w:rFonts w:ascii="Times New Roman" w:hAnsi="Times New Roman" w:cs="Times New Roman"/>
          <w:sz w:val="24"/>
          <w:szCs w:val="24"/>
        </w:rPr>
        <w:t>As wit</w:t>
      </w:r>
      <w:r w:rsidR="006D22AE">
        <w:rPr>
          <w:rFonts w:ascii="Times New Roman" w:hAnsi="Times New Roman" w:cs="Times New Roman"/>
          <w:sz w:val="24"/>
          <w:szCs w:val="24"/>
        </w:rPr>
        <w:t xml:space="preserve">h TMT, we understand theoretically how these constructs </w:t>
      </w:r>
      <w:r w:rsidR="003D5430">
        <w:rPr>
          <w:rFonts w:ascii="Times New Roman" w:hAnsi="Times New Roman" w:cs="Times New Roman"/>
          <w:sz w:val="24"/>
          <w:szCs w:val="24"/>
        </w:rPr>
        <w:t>suppress</w:t>
      </w:r>
      <w:r w:rsidR="006D22AE">
        <w:rPr>
          <w:rFonts w:ascii="Times New Roman" w:hAnsi="Times New Roman" w:cs="Times New Roman"/>
          <w:sz w:val="24"/>
          <w:szCs w:val="24"/>
        </w:rPr>
        <w:t xml:space="preserve"> awareness of death, </w:t>
      </w:r>
      <w:r w:rsidR="00AD71CF">
        <w:rPr>
          <w:rFonts w:ascii="Times New Roman" w:hAnsi="Times New Roman" w:cs="Times New Roman"/>
          <w:sz w:val="24"/>
          <w:szCs w:val="24"/>
        </w:rPr>
        <w:t xml:space="preserve">but do not take for granted that they necessarily do. </w:t>
      </w:r>
    </w:p>
    <w:p w14:paraId="47D0C5B2" w14:textId="0597A85E" w:rsidR="00F36EBD" w:rsidRPr="00F36EBD" w:rsidRDefault="00D3157A" w:rsidP="00F36E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research at hand intends to develop a scale measuring </w:t>
      </w:r>
      <w:r w:rsidR="00250806">
        <w:rPr>
          <w:rFonts w:ascii="Times New Roman" w:hAnsi="Times New Roman" w:cs="Times New Roman"/>
          <w:sz w:val="24"/>
          <w:szCs w:val="24"/>
        </w:rPr>
        <w:t>one’s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6D22AE">
        <w:rPr>
          <w:rFonts w:ascii="Times New Roman" w:hAnsi="Times New Roman" w:cs="Times New Roman"/>
          <w:sz w:val="24"/>
          <w:szCs w:val="24"/>
        </w:rPr>
        <w:t xml:space="preserve">nse of existential immortality.  </w:t>
      </w:r>
      <w:r w:rsidR="00DA656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6EBD" w:rsidRPr="00F36EBD" w:rsidSect="002F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rin M. Buchanan" w:date="2017-08-28T21:59:00Z" w:initials="emb">
    <w:p w14:paraId="3CB8D6A7" w14:textId="5043A65E" w:rsidR="00D92492" w:rsidRDefault="00D92492">
      <w:pPr>
        <w:pStyle w:val="CommentText"/>
      </w:pPr>
      <w:r>
        <w:rPr>
          <w:rStyle w:val="CommentReference"/>
        </w:rPr>
        <w:annotationRef/>
      </w:r>
      <w:r>
        <w:t xml:space="preserve">Obviously at some point you will need citations </w:t>
      </w:r>
    </w:p>
  </w:comment>
  <w:comment w:id="1" w:author="Erin M. Buchanan" w:date="2017-08-28T22:01:00Z" w:initials="emb">
    <w:p w14:paraId="2F8E5999" w14:textId="29BA5F30" w:rsidR="00DD3EF3" w:rsidRDefault="00DD3EF3">
      <w:pPr>
        <w:pStyle w:val="CommentText"/>
      </w:pPr>
      <w:r>
        <w:rPr>
          <w:rStyle w:val="CommentReference"/>
        </w:rPr>
        <w:annotationRef/>
      </w:r>
      <w:r>
        <w:t xml:space="preserve">Eek – try rephrasing this into a couple sentences.  </w:t>
      </w:r>
    </w:p>
  </w:comment>
  <w:comment w:id="2" w:author="Erin M. Buchanan" w:date="2017-08-28T22:05:00Z" w:initials="emb">
    <w:p w14:paraId="7E682A25" w14:textId="313EE947" w:rsidR="00856AF9" w:rsidRDefault="00856AF9">
      <w:pPr>
        <w:pStyle w:val="CommentText"/>
      </w:pPr>
      <w:r>
        <w:rPr>
          <w:rStyle w:val="CommentReference"/>
        </w:rPr>
        <w:annotationRef/>
      </w:r>
      <w:r>
        <w:t xml:space="preserve">Are these experimental manipulations? The word cause here needs to be careful </w:t>
      </w:r>
    </w:p>
  </w:comment>
  <w:comment w:id="3" w:author="Erin M. Buchanan" w:date="2017-08-28T22:05:00Z" w:initials="emb">
    <w:p w14:paraId="558818F7" w14:textId="6EABFC2C" w:rsidR="00856AF9" w:rsidRDefault="00856AF9">
      <w:pPr>
        <w:pStyle w:val="CommentText"/>
      </w:pPr>
      <w:r>
        <w:rPr>
          <w:rStyle w:val="CommentReference"/>
        </w:rPr>
        <w:annotationRef/>
      </w:r>
      <w:r>
        <w:t>I think some concrete examples of these experiments will help here</w:t>
      </w:r>
    </w:p>
  </w:comment>
  <w:comment w:id="6" w:author="Erin M. Buchanan" w:date="2017-08-28T22:06:00Z" w:initials="emb">
    <w:p w14:paraId="05CD6413" w14:textId="77777777" w:rsidR="003D5430" w:rsidRDefault="003D5430">
      <w:pPr>
        <w:pStyle w:val="CommentText"/>
      </w:pPr>
      <w:r>
        <w:rPr>
          <w:rStyle w:val="CommentReference"/>
        </w:rPr>
        <w:annotationRef/>
      </w:r>
      <w:r>
        <w:t>Dude apa not mla</w:t>
      </w:r>
    </w:p>
    <w:p w14:paraId="42BE2BCB" w14:textId="3384D5E4" w:rsidR="003D5430" w:rsidRDefault="003D543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B8D6A7" w15:done="0"/>
  <w15:commentEx w15:paraId="2F8E5999" w15:done="1"/>
  <w15:commentEx w15:paraId="7E682A25" w15:done="0"/>
  <w15:commentEx w15:paraId="558818F7" w15:done="0"/>
  <w15:commentEx w15:paraId="42BE2BC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B8D6A7" w16cid:durableId="1ED91480"/>
  <w16cid:commentId w16cid:paraId="2F8E5999" w16cid:durableId="0341914B"/>
  <w16cid:commentId w16cid:paraId="7E682A25" w16cid:durableId="21739367"/>
  <w16cid:commentId w16cid:paraId="558818F7" w16cid:durableId="0D416B76"/>
  <w16cid:commentId w16cid:paraId="42BE2BCB" w16cid:durableId="6553DA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rin M. Buchanan">
    <w15:presenceInfo w15:providerId="None" w15:userId="Erin M. Bucha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BD"/>
    <w:rsid w:val="00030234"/>
    <w:rsid w:val="0004652C"/>
    <w:rsid w:val="00056B3D"/>
    <w:rsid w:val="00072773"/>
    <w:rsid w:val="000C0D5E"/>
    <w:rsid w:val="000C278C"/>
    <w:rsid w:val="000E79FC"/>
    <w:rsid w:val="00144D5A"/>
    <w:rsid w:val="001474E4"/>
    <w:rsid w:val="001844C3"/>
    <w:rsid w:val="0018747C"/>
    <w:rsid w:val="001A6E3F"/>
    <w:rsid w:val="001B5BC3"/>
    <w:rsid w:val="001F4066"/>
    <w:rsid w:val="002129D0"/>
    <w:rsid w:val="00216B97"/>
    <w:rsid w:val="002236ED"/>
    <w:rsid w:val="0022606A"/>
    <w:rsid w:val="00241327"/>
    <w:rsid w:val="00246FD9"/>
    <w:rsid w:val="00250806"/>
    <w:rsid w:val="002C2B55"/>
    <w:rsid w:val="002F58AD"/>
    <w:rsid w:val="002F6E2E"/>
    <w:rsid w:val="00327BC5"/>
    <w:rsid w:val="003345DF"/>
    <w:rsid w:val="0034677A"/>
    <w:rsid w:val="00370F66"/>
    <w:rsid w:val="003B1331"/>
    <w:rsid w:val="003B3D5F"/>
    <w:rsid w:val="003D5430"/>
    <w:rsid w:val="00485874"/>
    <w:rsid w:val="004D65F4"/>
    <w:rsid w:val="004E2F92"/>
    <w:rsid w:val="005265F8"/>
    <w:rsid w:val="00527D63"/>
    <w:rsid w:val="00551196"/>
    <w:rsid w:val="00553222"/>
    <w:rsid w:val="0056121C"/>
    <w:rsid w:val="0058753B"/>
    <w:rsid w:val="0059490F"/>
    <w:rsid w:val="005A6F9F"/>
    <w:rsid w:val="005B0686"/>
    <w:rsid w:val="005B4AF4"/>
    <w:rsid w:val="005B6020"/>
    <w:rsid w:val="005D4DA2"/>
    <w:rsid w:val="006A3372"/>
    <w:rsid w:val="006D22AE"/>
    <w:rsid w:val="006D3C1B"/>
    <w:rsid w:val="006F758F"/>
    <w:rsid w:val="00707C6E"/>
    <w:rsid w:val="00712A19"/>
    <w:rsid w:val="007348C1"/>
    <w:rsid w:val="007412EB"/>
    <w:rsid w:val="00753727"/>
    <w:rsid w:val="007551C7"/>
    <w:rsid w:val="007A7B41"/>
    <w:rsid w:val="007B6599"/>
    <w:rsid w:val="007B712F"/>
    <w:rsid w:val="007F312C"/>
    <w:rsid w:val="00830F5E"/>
    <w:rsid w:val="00856AF9"/>
    <w:rsid w:val="008901A0"/>
    <w:rsid w:val="00895610"/>
    <w:rsid w:val="00896452"/>
    <w:rsid w:val="008C5928"/>
    <w:rsid w:val="008D37EE"/>
    <w:rsid w:val="008D6F98"/>
    <w:rsid w:val="008E20F1"/>
    <w:rsid w:val="008F75DA"/>
    <w:rsid w:val="00933E27"/>
    <w:rsid w:val="00934FB2"/>
    <w:rsid w:val="009538A6"/>
    <w:rsid w:val="00986895"/>
    <w:rsid w:val="009B1B29"/>
    <w:rsid w:val="009E6681"/>
    <w:rsid w:val="00A51DB0"/>
    <w:rsid w:val="00A53617"/>
    <w:rsid w:val="00A54440"/>
    <w:rsid w:val="00AD71CF"/>
    <w:rsid w:val="00AE5FDD"/>
    <w:rsid w:val="00B359C5"/>
    <w:rsid w:val="00B40FE4"/>
    <w:rsid w:val="00B83CB2"/>
    <w:rsid w:val="00B91736"/>
    <w:rsid w:val="00BA61CD"/>
    <w:rsid w:val="00BB6C81"/>
    <w:rsid w:val="00BD2DFC"/>
    <w:rsid w:val="00BD6291"/>
    <w:rsid w:val="00BE1F2E"/>
    <w:rsid w:val="00C30074"/>
    <w:rsid w:val="00C42F70"/>
    <w:rsid w:val="00C60F13"/>
    <w:rsid w:val="00C712C6"/>
    <w:rsid w:val="00C7471E"/>
    <w:rsid w:val="00C77B2E"/>
    <w:rsid w:val="00C969FE"/>
    <w:rsid w:val="00CA19B5"/>
    <w:rsid w:val="00CA6F45"/>
    <w:rsid w:val="00CE6959"/>
    <w:rsid w:val="00D03634"/>
    <w:rsid w:val="00D16687"/>
    <w:rsid w:val="00D16780"/>
    <w:rsid w:val="00D3157A"/>
    <w:rsid w:val="00D54CB4"/>
    <w:rsid w:val="00D75AED"/>
    <w:rsid w:val="00D92492"/>
    <w:rsid w:val="00DA6569"/>
    <w:rsid w:val="00DC04A1"/>
    <w:rsid w:val="00DD2CCC"/>
    <w:rsid w:val="00DD3EF3"/>
    <w:rsid w:val="00E46AFA"/>
    <w:rsid w:val="00E54AA2"/>
    <w:rsid w:val="00E5689A"/>
    <w:rsid w:val="00E74CCF"/>
    <w:rsid w:val="00EB1F42"/>
    <w:rsid w:val="00EB3602"/>
    <w:rsid w:val="00EC2610"/>
    <w:rsid w:val="00EE0289"/>
    <w:rsid w:val="00EE3E50"/>
    <w:rsid w:val="00EE4AFD"/>
    <w:rsid w:val="00EF29E0"/>
    <w:rsid w:val="00F124E1"/>
    <w:rsid w:val="00F36EBD"/>
    <w:rsid w:val="00F42414"/>
    <w:rsid w:val="00F91AB6"/>
    <w:rsid w:val="00FA32BC"/>
    <w:rsid w:val="00FD609B"/>
    <w:rsid w:val="00FD7927"/>
    <w:rsid w:val="00FE65C8"/>
    <w:rsid w:val="00FE7124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BE97"/>
  <w15:chartTrackingRefBased/>
  <w15:docId w15:val="{45155E03-6B34-4E47-93E7-1E580929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9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77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Herr</dc:creator>
  <cp:keywords/>
  <dc:description/>
  <cp:lastModifiedBy>Ari Cunningham</cp:lastModifiedBy>
  <cp:revision>267</cp:revision>
  <dcterms:created xsi:type="dcterms:W3CDTF">2017-08-15T22:53:00Z</dcterms:created>
  <dcterms:modified xsi:type="dcterms:W3CDTF">2024-08-23T18:56:00Z</dcterms:modified>
</cp:coreProperties>
</file>