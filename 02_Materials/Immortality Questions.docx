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2CB52E" w14:textId="77777777" w:rsidR="00946ACD" w:rsidRDefault="00946ACD" w:rsidP="00946ACD">
      <w:pPr>
        <w:ind w:left="720" w:hanging="720"/>
        <w:rPr>
          <w:rFonts w:ascii="Times New Roman" w:hAnsi="Times New Roman" w:cs="Times New Roman"/>
          <w:sz w:val="24"/>
          <w:szCs w:val="24"/>
        </w:rPr>
      </w:pPr>
      <w:r w:rsidRPr="00946ACD">
        <w:rPr>
          <w:rFonts w:ascii="Times New Roman" w:hAnsi="Times New Roman" w:cs="Times New Roman"/>
          <w:sz w:val="24"/>
          <w:szCs w:val="24"/>
        </w:rPr>
        <w:t>Conn, R., &amp; Schrader, M. P. (1996). Reduction of anxiety about death: Need for beliefs about immortality. </w:t>
      </w:r>
      <w:r w:rsidRPr="00946ACD">
        <w:rPr>
          <w:rFonts w:ascii="Times New Roman" w:hAnsi="Times New Roman" w:cs="Times New Roman"/>
          <w:i/>
          <w:iCs/>
          <w:sz w:val="24"/>
          <w:szCs w:val="24"/>
        </w:rPr>
        <w:t>Psychological Reports</w:t>
      </w:r>
      <w:r w:rsidRPr="00946ACD">
        <w:rPr>
          <w:rFonts w:ascii="Times New Roman" w:hAnsi="Times New Roman" w:cs="Times New Roman"/>
          <w:sz w:val="24"/>
          <w:szCs w:val="24"/>
        </w:rPr>
        <w:t>, </w:t>
      </w:r>
      <w:r w:rsidRPr="00946ACD">
        <w:rPr>
          <w:rFonts w:ascii="Times New Roman" w:hAnsi="Times New Roman" w:cs="Times New Roman"/>
          <w:i/>
          <w:iCs/>
          <w:sz w:val="24"/>
          <w:szCs w:val="24"/>
        </w:rPr>
        <w:t>79</w:t>
      </w:r>
      <w:r w:rsidRPr="00946ACD">
        <w:rPr>
          <w:rFonts w:ascii="Times New Roman" w:hAnsi="Times New Roman" w:cs="Times New Roman"/>
          <w:sz w:val="24"/>
          <w:szCs w:val="24"/>
        </w:rPr>
        <w:t>(3), 1315.</w:t>
      </w:r>
    </w:p>
    <w:p w14:paraId="702F628D" w14:textId="77777777" w:rsidR="002132C1" w:rsidRDefault="002132C1" w:rsidP="00946ACD">
      <w:pPr>
        <w:ind w:left="720" w:hanging="720"/>
        <w:rPr>
          <w:rFonts w:ascii="Times New Roman" w:hAnsi="Times New Roman" w:cs="Times New Roman"/>
          <w:sz w:val="24"/>
          <w:szCs w:val="24"/>
        </w:rPr>
      </w:pPr>
      <w:r w:rsidRPr="002132C1">
        <w:rPr>
          <w:rFonts w:ascii="Times New Roman" w:hAnsi="Times New Roman" w:cs="Times New Roman"/>
          <w:sz w:val="24"/>
          <w:szCs w:val="24"/>
        </w:rPr>
        <w:t xml:space="preserve">Florian, V., &amp; </w:t>
      </w:r>
      <w:proofErr w:type="spellStart"/>
      <w:r w:rsidRPr="002132C1">
        <w:rPr>
          <w:rFonts w:ascii="Times New Roman" w:hAnsi="Times New Roman" w:cs="Times New Roman"/>
          <w:sz w:val="24"/>
          <w:szCs w:val="24"/>
        </w:rPr>
        <w:t>Mikulincer</w:t>
      </w:r>
      <w:proofErr w:type="spellEnd"/>
      <w:r w:rsidRPr="002132C1">
        <w:rPr>
          <w:rFonts w:ascii="Times New Roman" w:hAnsi="Times New Roman" w:cs="Times New Roman"/>
          <w:sz w:val="24"/>
          <w:szCs w:val="24"/>
        </w:rPr>
        <w:t>, M. (1998). Symbolic Immortality and the Management of the Terror of Death: The Moderating Role of Attachment Style. </w:t>
      </w:r>
      <w:r w:rsidRPr="002132C1">
        <w:rPr>
          <w:rFonts w:ascii="Times New Roman" w:hAnsi="Times New Roman" w:cs="Times New Roman"/>
          <w:i/>
          <w:iCs/>
          <w:sz w:val="24"/>
          <w:szCs w:val="24"/>
        </w:rPr>
        <w:t xml:space="preserve">Journal </w:t>
      </w:r>
      <w:proofErr w:type="gramStart"/>
      <w:r w:rsidRPr="002132C1">
        <w:rPr>
          <w:rFonts w:ascii="Times New Roman" w:hAnsi="Times New Roman" w:cs="Times New Roman"/>
          <w:i/>
          <w:iCs/>
          <w:sz w:val="24"/>
          <w:szCs w:val="24"/>
        </w:rPr>
        <w:t>Of</w:t>
      </w:r>
      <w:proofErr w:type="gramEnd"/>
      <w:r w:rsidRPr="002132C1">
        <w:rPr>
          <w:rFonts w:ascii="Times New Roman" w:hAnsi="Times New Roman" w:cs="Times New Roman"/>
          <w:i/>
          <w:iCs/>
          <w:sz w:val="24"/>
          <w:szCs w:val="24"/>
        </w:rPr>
        <w:t xml:space="preserve"> Personality &amp; Social Psychology</w:t>
      </w:r>
      <w:r w:rsidRPr="002132C1">
        <w:rPr>
          <w:rFonts w:ascii="Times New Roman" w:hAnsi="Times New Roman" w:cs="Times New Roman"/>
          <w:sz w:val="24"/>
          <w:szCs w:val="24"/>
        </w:rPr>
        <w:t>, </w:t>
      </w:r>
      <w:r w:rsidRPr="002132C1">
        <w:rPr>
          <w:rFonts w:ascii="Times New Roman" w:hAnsi="Times New Roman" w:cs="Times New Roman"/>
          <w:i/>
          <w:iCs/>
          <w:sz w:val="24"/>
          <w:szCs w:val="24"/>
        </w:rPr>
        <w:t>74</w:t>
      </w:r>
      <w:r w:rsidRPr="002132C1">
        <w:rPr>
          <w:rFonts w:ascii="Times New Roman" w:hAnsi="Times New Roman" w:cs="Times New Roman"/>
          <w:sz w:val="24"/>
          <w:szCs w:val="24"/>
        </w:rPr>
        <w:t>(3), 725-734.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4E4A7F1" w14:textId="77777777" w:rsidR="00E73F22" w:rsidRDefault="00E73F22" w:rsidP="00946ACD">
      <w:pPr>
        <w:ind w:left="720" w:hanging="720"/>
        <w:rPr>
          <w:rFonts w:ascii="Times New Roman" w:hAnsi="Times New Roman" w:cs="Times New Roman"/>
          <w:sz w:val="24"/>
          <w:szCs w:val="24"/>
        </w:rPr>
      </w:pPr>
      <w:r w:rsidRPr="00E73F22">
        <w:rPr>
          <w:rFonts w:ascii="Times New Roman" w:hAnsi="Times New Roman" w:cs="Times New Roman"/>
          <w:sz w:val="24"/>
          <w:szCs w:val="24"/>
        </w:rPr>
        <w:t>Mathews, R. C, &amp; Kling, K. J. (1988). Self-transcendence, time perspective, and prosocial behavior. Journal of Voluntary Action Research, 17, 4-24.</w:t>
      </w:r>
    </w:p>
    <w:p w14:paraId="330BB7F8" w14:textId="77777777" w:rsidR="00945F3E" w:rsidRDefault="00945F3E" w:rsidP="00946ACD">
      <w:pPr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639D82C1" w14:textId="77777777" w:rsidR="00CF4B8A" w:rsidRDefault="00CF4B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Engli</w:t>
      </w:r>
      <w:r w:rsidR="00946ACD">
        <w:rPr>
          <w:rFonts w:ascii="Times New Roman" w:hAnsi="Times New Roman" w:cs="Times New Roman"/>
          <w:sz w:val="24"/>
          <w:szCs w:val="24"/>
        </w:rPr>
        <w:t>sh Translation of questions from</w:t>
      </w:r>
    </w:p>
    <w:p w14:paraId="2CAE01E7" w14:textId="77777777" w:rsidR="00CF4B8A" w:rsidRDefault="00CF4B8A" w:rsidP="00CF4B8A">
      <w:pPr>
        <w:ind w:left="720" w:hanging="720"/>
        <w:rPr>
          <w:rFonts w:ascii="Times New Roman" w:hAnsi="Times New Roman" w:cs="Times New Roman"/>
          <w:sz w:val="24"/>
          <w:szCs w:val="24"/>
        </w:rPr>
      </w:pPr>
      <w:proofErr w:type="spellStart"/>
      <w:r w:rsidRPr="00CF4B8A">
        <w:rPr>
          <w:rFonts w:ascii="Times New Roman" w:hAnsi="Times New Roman" w:cs="Times New Roman"/>
          <w:sz w:val="24"/>
          <w:szCs w:val="24"/>
        </w:rPr>
        <w:t>Drolet</w:t>
      </w:r>
      <w:proofErr w:type="spellEnd"/>
      <w:r w:rsidRPr="00CF4B8A">
        <w:rPr>
          <w:rFonts w:ascii="Times New Roman" w:hAnsi="Times New Roman" w:cs="Times New Roman"/>
          <w:sz w:val="24"/>
          <w:szCs w:val="24"/>
        </w:rPr>
        <w:t>, J. (1990). TRANSCENDING DEATH DURING EARLY ADULTHOOD: SYMBOLIC IMMORTALITY, DEATH ANXIETY, AND PURPOSE IN LIFE. </w:t>
      </w:r>
      <w:r w:rsidRPr="00CF4B8A">
        <w:rPr>
          <w:rFonts w:ascii="Times New Roman" w:hAnsi="Times New Roman" w:cs="Times New Roman"/>
          <w:i/>
          <w:iCs/>
          <w:sz w:val="24"/>
          <w:szCs w:val="24"/>
        </w:rPr>
        <w:t xml:space="preserve">Journal </w:t>
      </w:r>
      <w:proofErr w:type="gramStart"/>
      <w:r w:rsidRPr="00CF4B8A">
        <w:rPr>
          <w:rFonts w:ascii="Times New Roman" w:hAnsi="Times New Roman" w:cs="Times New Roman"/>
          <w:i/>
          <w:iCs/>
          <w:sz w:val="24"/>
          <w:szCs w:val="24"/>
        </w:rPr>
        <w:t>Of</w:t>
      </w:r>
      <w:proofErr w:type="gramEnd"/>
      <w:r w:rsidRPr="00CF4B8A">
        <w:rPr>
          <w:rFonts w:ascii="Times New Roman" w:hAnsi="Times New Roman" w:cs="Times New Roman"/>
          <w:i/>
          <w:iCs/>
          <w:sz w:val="24"/>
          <w:szCs w:val="24"/>
        </w:rPr>
        <w:t xml:space="preserve"> Clinical Psychology</w:t>
      </w:r>
      <w:r w:rsidRPr="00CF4B8A">
        <w:rPr>
          <w:rFonts w:ascii="Times New Roman" w:hAnsi="Times New Roman" w:cs="Times New Roman"/>
          <w:sz w:val="24"/>
          <w:szCs w:val="24"/>
        </w:rPr>
        <w:t>, </w:t>
      </w:r>
      <w:r w:rsidRPr="00CF4B8A">
        <w:rPr>
          <w:rFonts w:ascii="Times New Roman" w:hAnsi="Times New Roman" w:cs="Times New Roman"/>
          <w:i/>
          <w:iCs/>
          <w:sz w:val="24"/>
          <w:szCs w:val="24"/>
        </w:rPr>
        <w:t>46</w:t>
      </w:r>
      <w:r w:rsidRPr="00CF4B8A">
        <w:rPr>
          <w:rFonts w:ascii="Times New Roman" w:hAnsi="Times New Roman" w:cs="Times New Roman"/>
          <w:sz w:val="24"/>
          <w:szCs w:val="24"/>
        </w:rPr>
        <w:t>(2), 148-160.</w:t>
      </w:r>
    </w:p>
    <w:p w14:paraId="2A8BC1F4" w14:textId="77777777" w:rsidR="00CF4B8A" w:rsidRDefault="00CF4B8A" w:rsidP="00CF4B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have developed a personal understanding of existence which helps me appreciate life fully.</w:t>
      </w:r>
    </w:p>
    <w:p w14:paraId="4E9C689C" w14:textId="77777777" w:rsidR="00CF4B8A" w:rsidRDefault="00CF4B8A" w:rsidP="00CF4B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physical surrounding in which I live are very healthy. </w:t>
      </w:r>
    </w:p>
    <w:p w14:paraId="616600A3" w14:textId="77777777" w:rsidR="00CF4B8A" w:rsidRDefault="00CF4B8A" w:rsidP="00CF4B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Nothing interesting happens in my life. </w:t>
      </w:r>
    </w:p>
    <w:p w14:paraId="2133507F" w14:textId="77777777" w:rsidR="00CF4B8A" w:rsidRDefault="00CF4B8A" w:rsidP="00CF4B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don’t have any influence on my surroundings. </w:t>
      </w:r>
    </w:p>
    <w:p w14:paraId="48A3E576" w14:textId="77777777" w:rsidR="00CF4B8A" w:rsidRDefault="00CF4B8A" w:rsidP="00CF4B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am of no value in the eyes of society.</w:t>
      </w:r>
    </w:p>
    <w:p w14:paraId="52A6CB17" w14:textId="77777777" w:rsidR="00CF4B8A" w:rsidRPr="00B4090A" w:rsidRDefault="00CF4B8A" w:rsidP="00CF4B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B4090A">
        <w:rPr>
          <w:rFonts w:ascii="Times New Roman" w:hAnsi="Times New Roman" w:cs="Times New Roman"/>
          <w:sz w:val="24"/>
          <w:szCs w:val="24"/>
          <w:highlight w:val="yellow"/>
        </w:rPr>
        <w:t xml:space="preserve">If I died today, I feel that absolutely no trace or influence of myself would remain. </w:t>
      </w:r>
    </w:p>
    <w:p w14:paraId="63CA086C" w14:textId="77777777" w:rsidR="00CF4B8A" w:rsidRDefault="00CF4B8A" w:rsidP="00CF4B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participate in the development of many others. </w:t>
      </w:r>
    </w:p>
    <w:p w14:paraId="58B1F39F" w14:textId="77777777" w:rsidR="00CF4B8A" w:rsidRPr="00B4090A" w:rsidRDefault="00CF4B8A" w:rsidP="00CF4B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B4090A">
        <w:rPr>
          <w:rFonts w:ascii="Times New Roman" w:hAnsi="Times New Roman" w:cs="Times New Roman"/>
          <w:sz w:val="24"/>
          <w:szCs w:val="24"/>
          <w:highlight w:val="yellow"/>
        </w:rPr>
        <w:t xml:space="preserve">I feel that, in spite of my inevitable death, I will always be an integral part of the world. </w:t>
      </w:r>
    </w:p>
    <w:p w14:paraId="3DDBF32D" w14:textId="77777777" w:rsidR="00CF4B8A" w:rsidRDefault="00CF4B8A" w:rsidP="00CF4B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feel that I am doing what I want in my life. </w:t>
      </w:r>
    </w:p>
    <w:p w14:paraId="3A0CEC13" w14:textId="77777777" w:rsidR="00CF4B8A" w:rsidRDefault="00CF4B8A" w:rsidP="00CF4B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have certain values of beliefs that help me accept or rise above my mortal condition. </w:t>
      </w:r>
    </w:p>
    <w:p w14:paraId="1CC96FDE" w14:textId="77777777" w:rsidR="00CF4B8A" w:rsidRDefault="00CF4B8A" w:rsidP="00CF4B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have the feeling that human nature is doomed to destruction. </w:t>
      </w:r>
    </w:p>
    <w:p w14:paraId="76D55EC1" w14:textId="77777777" w:rsidR="00CF4B8A" w:rsidRDefault="00CF4B8A" w:rsidP="00CF4B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Intimate relationships scare me. </w:t>
      </w:r>
    </w:p>
    <w:p w14:paraId="72A0FA69" w14:textId="77777777" w:rsidR="00CF4B8A" w:rsidRDefault="00CF4B8A" w:rsidP="00CF4B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Once I’ve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decided to do something, I do it with sustained interest. </w:t>
      </w:r>
    </w:p>
    <w:p w14:paraId="24B3885B" w14:textId="77777777" w:rsidR="00CF4B8A" w:rsidRDefault="00CF4B8A" w:rsidP="00CF4B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often feel very lonely. </w:t>
      </w:r>
    </w:p>
    <w:p w14:paraId="1682C86D" w14:textId="77777777" w:rsidR="00CF4B8A" w:rsidRPr="00B4090A" w:rsidRDefault="00CF4B8A" w:rsidP="00CF4B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B4090A">
        <w:rPr>
          <w:rFonts w:ascii="Times New Roman" w:hAnsi="Times New Roman" w:cs="Times New Roman"/>
          <w:sz w:val="24"/>
          <w:szCs w:val="24"/>
          <w:highlight w:val="yellow"/>
        </w:rPr>
        <w:t xml:space="preserve">The eventuality of my death contributes towards giving meaning and structure to my life. </w:t>
      </w:r>
    </w:p>
    <w:p w14:paraId="324FCE5F" w14:textId="77777777" w:rsidR="00CF4B8A" w:rsidRDefault="00CF4B8A" w:rsidP="00CF4B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My sex life contributes greatly to my well-being. </w:t>
      </w:r>
    </w:p>
    <w:p w14:paraId="3AACE502" w14:textId="77777777" w:rsidR="00CF4B8A" w:rsidRDefault="00CF4B8A" w:rsidP="00CF4B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have difficulty undertaking new things. </w:t>
      </w:r>
    </w:p>
    <w:p w14:paraId="15DA570B" w14:textId="77777777" w:rsidR="00CF4B8A" w:rsidRDefault="00CF4B8A" w:rsidP="00CF4B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feel comfortable in my body. </w:t>
      </w:r>
    </w:p>
    <w:p w14:paraId="744A0840" w14:textId="77777777" w:rsidR="00CF4B8A" w:rsidRDefault="00CF4B8A" w:rsidP="00CF4B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 love life brings me little joy.</w:t>
      </w:r>
    </w:p>
    <w:p w14:paraId="572B757C" w14:textId="77777777" w:rsidR="00CF4B8A" w:rsidRDefault="00CF4B8A" w:rsidP="00CF4B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feel competent in what I do. </w:t>
      </w:r>
    </w:p>
    <w:p w14:paraId="3947082A" w14:textId="77777777" w:rsidR="00CF4B8A" w:rsidRPr="00B4090A" w:rsidRDefault="00CF4B8A" w:rsidP="00CF4B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B4090A">
        <w:rPr>
          <w:rFonts w:ascii="Times New Roman" w:hAnsi="Times New Roman" w:cs="Times New Roman"/>
          <w:sz w:val="24"/>
          <w:szCs w:val="24"/>
          <w:highlight w:val="yellow"/>
        </w:rPr>
        <w:t xml:space="preserve">If I died today, I have the feeling that I would live on in certain people I would leave behind. </w:t>
      </w:r>
    </w:p>
    <w:p w14:paraId="7510FF3B" w14:textId="77777777" w:rsidR="00CF4B8A" w:rsidRDefault="00CF4B8A" w:rsidP="00CF4B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am full of energy and vitality. </w:t>
      </w:r>
    </w:p>
    <w:p w14:paraId="281C81AE" w14:textId="77777777" w:rsidR="00CF4B8A" w:rsidRDefault="00CF4B8A" w:rsidP="00CF4B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am not sure of who I am.</w:t>
      </w:r>
    </w:p>
    <w:p w14:paraId="68A7C4CE" w14:textId="77777777" w:rsidR="00CF4B8A" w:rsidRDefault="00CF4B8A" w:rsidP="00CF4B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am satisfied with my life so far. </w:t>
      </w:r>
    </w:p>
    <w:p w14:paraId="0735EF73" w14:textId="77777777" w:rsidR="00CF4B8A" w:rsidRDefault="00CF4B8A" w:rsidP="00CF4B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have good contact with others.</w:t>
      </w:r>
    </w:p>
    <w:p w14:paraId="3B2FD5BC" w14:textId="77777777" w:rsidR="00CF4B8A" w:rsidRDefault="00CF4B8A" w:rsidP="00CF4B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feel that I do not use my time well. </w:t>
      </w:r>
    </w:p>
    <w:p w14:paraId="352767A9" w14:textId="77777777" w:rsidR="00CF4B8A" w:rsidRDefault="00CF4B8A" w:rsidP="00CF4B8A">
      <w:pPr>
        <w:rPr>
          <w:rFonts w:ascii="Times New Roman" w:hAnsi="Times New Roman" w:cs="Times New Roman"/>
          <w:sz w:val="24"/>
          <w:szCs w:val="24"/>
        </w:rPr>
      </w:pPr>
    </w:p>
    <w:p w14:paraId="43C09A7B" w14:textId="77777777" w:rsidR="00CF4B8A" w:rsidRDefault="00CF4B8A" w:rsidP="007276C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Draft Questions. </w:t>
      </w:r>
    </w:p>
    <w:p w14:paraId="4EF34397" w14:textId="77777777" w:rsidR="00F87F56" w:rsidRDefault="00F87F56" w:rsidP="007276C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574C8B3" w14:textId="77777777" w:rsidR="00F87F56" w:rsidRDefault="00F87F56" w:rsidP="007276C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Strongly Disagree, Slightly Disagree, Neutral, Slightly Agree, Strongly Agree</w:t>
      </w:r>
    </w:p>
    <w:p w14:paraId="4C447ADB" w14:textId="77777777" w:rsidR="004A5DA7" w:rsidRDefault="004A5DA7" w:rsidP="007276C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A29F8C0" w14:textId="77777777" w:rsidR="003574EB" w:rsidRPr="00786281" w:rsidRDefault="003574EB" w:rsidP="00786281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86281">
        <w:rPr>
          <w:rFonts w:ascii="Times New Roman" w:hAnsi="Times New Roman" w:cs="Times New Roman"/>
          <w:sz w:val="24"/>
          <w:szCs w:val="24"/>
        </w:rPr>
        <w:t xml:space="preserve">I believe I will be remembered for a long time after I die. </w:t>
      </w:r>
    </w:p>
    <w:p w14:paraId="3738CBBF" w14:textId="77777777" w:rsidR="003574EB" w:rsidRPr="00786281" w:rsidRDefault="003574EB" w:rsidP="00786281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86281">
        <w:rPr>
          <w:rFonts w:ascii="Times New Roman" w:hAnsi="Times New Roman" w:cs="Times New Roman"/>
          <w:sz w:val="24"/>
          <w:szCs w:val="24"/>
        </w:rPr>
        <w:t xml:space="preserve">I have contributed to the world in a unique way. </w:t>
      </w:r>
    </w:p>
    <w:p w14:paraId="18ED2ABE" w14:textId="77777777" w:rsidR="00D319BC" w:rsidRPr="00786281" w:rsidRDefault="00D319BC" w:rsidP="00786281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86281">
        <w:rPr>
          <w:rFonts w:ascii="Times New Roman" w:hAnsi="Times New Roman" w:cs="Times New Roman"/>
          <w:sz w:val="24"/>
          <w:szCs w:val="24"/>
        </w:rPr>
        <w:t xml:space="preserve">I </w:t>
      </w:r>
      <w:r w:rsidR="002675F0">
        <w:rPr>
          <w:rFonts w:ascii="Times New Roman" w:hAnsi="Times New Roman" w:cs="Times New Roman"/>
          <w:sz w:val="24"/>
          <w:szCs w:val="24"/>
        </w:rPr>
        <w:t>have contributed to causes that</w:t>
      </w:r>
      <w:r w:rsidRPr="00786281">
        <w:rPr>
          <w:rFonts w:ascii="Times New Roman" w:hAnsi="Times New Roman" w:cs="Times New Roman"/>
          <w:sz w:val="24"/>
          <w:szCs w:val="24"/>
        </w:rPr>
        <w:t xml:space="preserve"> will impact the future. </w:t>
      </w:r>
    </w:p>
    <w:p w14:paraId="5D8D7205" w14:textId="77777777" w:rsidR="00B23F99" w:rsidRPr="00786281" w:rsidRDefault="007276CC" w:rsidP="00786281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86281">
        <w:rPr>
          <w:rFonts w:ascii="Times New Roman" w:hAnsi="Times New Roman" w:cs="Times New Roman"/>
          <w:sz w:val="24"/>
          <w:szCs w:val="24"/>
        </w:rPr>
        <w:t xml:space="preserve">I feel </w:t>
      </w:r>
      <w:r w:rsidR="00395573" w:rsidRPr="00786281">
        <w:rPr>
          <w:rFonts w:ascii="Times New Roman" w:hAnsi="Times New Roman" w:cs="Times New Roman"/>
          <w:sz w:val="24"/>
          <w:szCs w:val="24"/>
        </w:rPr>
        <w:t xml:space="preserve">I </w:t>
      </w:r>
      <w:r w:rsidRPr="00786281">
        <w:rPr>
          <w:rFonts w:ascii="Times New Roman" w:hAnsi="Times New Roman" w:cs="Times New Roman"/>
          <w:sz w:val="24"/>
          <w:szCs w:val="24"/>
        </w:rPr>
        <w:t>have taken part in something bigger</w:t>
      </w:r>
      <w:r w:rsidR="002E1799" w:rsidRPr="00786281">
        <w:rPr>
          <w:rFonts w:ascii="Times New Roman" w:hAnsi="Times New Roman" w:cs="Times New Roman"/>
          <w:sz w:val="24"/>
          <w:szCs w:val="24"/>
        </w:rPr>
        <w:t xml:space="preserve"> than myself</w:t>
      </w:r>
      <w:r w:rsidRPr="0078628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65C1019" w14:textId="77777777" w:rsidR="00F548D3" w:rsidRPr="00786281" w:rsidRDefault="00F548D3" w:rsidP="00786281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86281">
        <w:rPr>
          <w:rFonts w:ascii="Times New Roman" w:hAnsi="Times New Roman" w:cs="Times New Roman"/>
          <w:sz w:val="24"/>
          <w:szCs w:val="24"/>
        </w:rPr>
        <w:t>I am proud of my accomplishments.</w:t>
      </w:r>
    </w:p>
    <w:p w14:paraId="64E2403C" w14:textId="77777777" w:rsidR="00FC4326" w:rsidRPr="00786281" w:rsidRDefault="00FC4326" w:rsidP="00786281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86281">
        <w:rPr>
          <w:rFonts w:ascii="Times New Roman" w:hAnsi="Times New Roman" w:cs="Times New Roman"/>
          <w:sz w:val="24"/>
          <w:szCs w:val="24"/>
        </w:rPr>
        <w:t xml:space="preserve">I am confident in the legacy I will leave when I die. </w:t>
      </w:r>
    </w:p>
    <w:p w14:paraId="56C71DA1" w14:textId="77777777" w:rsidR="00F548D3" w:rsidRPr="00786281" w:rsidRDefault="00F548D3" w:rsidP="00786281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86281">
        <w:rPr>
          <w:rFonts w:ascii="Times New Roman" w:hAnsi="Times New Roman" w:cs="Times New Roman"/>
          <w:sz w:val="24"/>
          <w:szCs w:val="24"/>
        </w:rPr>
        <w:t xml:space="preserve">I believe others </w:t>
      </w:r>
      <w:r w:rsidR="002675F0">
        <w:rPr>
          <w:rFonts w:ascii="Times New Roman" w:hAnsi="Times New Roman" w:cs="Times New Roman"/>
          <w:sz w:val="24"/>
          <w:szCs w:val="24"/>
        </w:rPr>
        <w:t>will</w:t>
      </w:r>
      <w:r w:rsidRPr="00786281">
        <w:rPr>
          <w:rFonts w:ascii="Times New Roman" w:hAnsi="Times New Roman" w:cs="Times New Roman"/>
          <w:sz w:val="24"/>
          <w:szCs w:val="24"/>
        </w:rPr>
        <w:t xml:space="preserve"> have a positive view of me after I die. </w:t>
      </w:r>
      <w:r w:rsidR="00395573" w:rsidRPr="0078628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FC88F8B" w14:textId="77777777" w:rsidR="00F548D3" w:rsidRPr="00786281" w:rsidRDefault="00F548D3" w:rsidP="00786281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86281">
        <w:rPr>
          <w:rFonts w:ascii="Times New Roman" w:hAnsi="Times New Roman" w:cs="Times New Roman"/>
          <w:sz w:val="24"/>
          <w:szCs w:val="24"/>
        </w:rPr>
        <w:t>Parts of my personality have rubbed off on other people.</w:t>
      </w:r>
      <w:r w:rsidR="00DE79BB" w:rsidRPr="00786281">
        <w:rPr>
          <w:rFonts w:ascii="Times New Roman" w:hAnsi="Times New Roman" w:cs="Times New Roman"/>
          <w:sz w:val="24"/>
          <w:szCs w:val="24"/>
        </w:rPr>
        <w:t xml:space="preserve"> </w:t>
      </w:r>
      <w:r w:rsidRPr="0078628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C378A1C" w14:textId="77777777" w:rsidR="00E37C03" w:rsidRPr="00786281" w:rsidRDefault="00E37C03" w:rsidP="00786281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86281">
        <w:rPr>
          <w:rFonts w:ascii="Times New Roman" w:hAnsi="Times New Roman" w:cs="Times New Roman"/>
          <w:sz w:val="24"/>
          <w:szCs w:val="24"/>
        </w:rPr>
        <w:t xml:space="preserve">Through my interaction with them, others have picked up parts of my personality. </w:t>
      </w:r>
    </w:p>
    <w:p w14:paraId="39BA1A01" w14:textId="77777777" w:rsidR="00DE79BB" w:rsidRPr="00786281" w:rsidRDefault="008A2C5B" w:rsidP="00786281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86281">
        <w:rPr>
          <w:rFonts w:ascii="Times New Roman" w:hAnsi="Times New Roman" w:cs="Times New Roman"/>
          <w:sz w:val="24"/>
          <w:szCs w:val="24"/>
        </w:rPr>
        <w:t xml:space="preserve">Parts of my personality, </w:t>
      </w:r>
      <w:r w:rsidR="006905B8" w:rsidRPr="00786281">
        <w:rPr>
          <w:rFonts w:ascii="Times New Roman" w:hAnsi="Times New Roman" w:cs="Times New Roman"/>
          <w:sz w:val="24"/>
          <w:szCs w:val="24"/>
        </w:rPr>
        <w:t xml:space="preserve">such as my sense of </w:t>
      </w:r>
      <w:commentRangeStart w:id="1"/>
      <w:r w:rsidR="006905B8" w:rsidRPr="00786281">
        <w:rPr>
          <w:rFonts w:ascii="Times New Roman" w:hAnsi="Times New Roman" w:cs="Times New Roman"/>
          <w:sz w:val="24"/>
          <w:szCs w:val="24"/>
        </w:rPr>
        <w:t>humor</w:t>
      </w:r>
      <w:commentRangeEnd w:id="1"/>
      <w:r w:rsidR="0009708E">
        <w:rPr>
          <w:rStyle w:val="CommentReference"/>
        </w:rPr>
        <w:commentReference w:id="1"/>
      </w:r>
      <w:r w:rsidR="006905B8" w:rsidRPr="00786281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33847D4B" w14:textId="77777777" w:rsidR="00CC2F43" w:rsidRPr="00786281" w:rsidRDefault="00E01950" w:rsidP="00786281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86281">
        <w:rPr>
          <w:rFonts w:ascii="Times New Roman" w:hAnsi="Times New Roman" w:cs="Times New Roman"/>
          <w:sz w:val="24"/>
          <w:szCs w:val="24"/>
        </w:rPr>
        <w:t xml:space="preserve">People who </w:t>
      </w:r>
      <w:del w:id="2" w:author="Erin M. Buchanan" w:date="2017-08-24T08:58:00Z">
        <w:r w:rsidRPr="00786281" w:rsidDel="0009708E">
          <w:rPr>
            <w:rFonts w:ascii="Times New Roman" w:hAnsi="Times New Roman" w:cs="Times New Roman"/>
            <w:sz w:val="24"/>
            <w:szCs w:val="24"/>
          </w:rPr>
          <w:delText xml:space="preserve">don’t </w:delText>
        </w:r>
      </w:del>
      <w:ins w:id="3" w:author="Erin M. Buchanan" w:date="2017-08-24T08:58:00Z">
        <w:r w:rsidR="0009708E">
          <w:rPr>
            <w:rFonts w:ascii="Times New Roman" w:hAnsi="Times New Roman" w:cs="Times New Roman"/>
            <w:sz w:val="24"/>
            <w:szCs w:val="24"/>
          </w:rPr>
          <w:t>do not</w:t>
        </w:r>
        <w:r w:rsidR="0009708E" w:rsidRPr="00786281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r w:rsidRPr="00786281">
        <w:rPr>
          <w:rFonts w:ascii="Times New Roman" w:hAnsi="Times New Roman" w:cs="Times New Roman"/>
          <w:sz w:val="24"/>
          <w:szCs w:val="24"/>
        </w:rPr>
        <w:t xml:space="preserve">know me are impacted by my life. </w:t>
      </w:r>
    </w:p>
    <w:p w14:paraId="7CC7736B" w14:textId="77777777" w:rsidR="005672E3" w:rsidRPr="00786281" w:rsidRDefault="00A517F5" w:rsidP="00786281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86281">
        <w:rPr>
          <w:rFonts w:ascii="Times New Roman" w:hAnsi="Times New Roman" w:cs="Times New Roman"/>
          <w:sz w:val="24"/>
          <w:szCs w:val="24"/>
        </w:rPr>
        <w:t xml:space="preserve">When I </w:t>
      </w:r>
      <w:r w:rsidR="00E85401" w:rsidRPr="00786281">
        <w:rPr>
          <w:rFonts w:ascii="Times New Roman" w:hAnsi="Times New Roman" w:cs="Times New Roman"/>
          <w:sz w:val="24"/>
          <w:szCs w:val="24"/>
        </w:rPr>
        <w:t xml:space="preserve">physically </w:t>
      </w:r>
      <w:r w:rsidRPr="00786281">
        <w:rPr>
          <w:rFonts w:ascii="Times New Roman" w:hAnsi="Times New Roman" w:cs="Times New Roman"/>
          <w:sz w:val="24"/>
          <w:szCs w:val="24"/>
        </w:rPr>
        <w:t xml:space="preserve">die, other parts of me will live on. </w:t>
      </w:r>
    </w:p>
    <w:p w14:paraId="0AA3D386" w14:textId="77777777" w:rsidR="004E1F8A" w:rsidRPr="00786281" w:rsidRDefault="004E1F8A" w:rsidP="00786281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86281">
        <w:rPr>
          <w:rFonts w:ascii="Times New Roman" w:hAnsi="Times New Roman" w:cs="Times New Roman"/>
          <w:sz w:val="24"/>
          <w:szCs w:val="24"/>
        </w:rPr>
        <w:t>I believe I will live on in the afterlife.</w:t>
      </w:r>
    </w:p>
    <w:p w14:paraId="49F674B3" w14:textId="77777777" w:rsidR="004E1F8A" w:rsidRPr="00786281" w:rsidRDefault="004E1F8A" w:rsidP="00786281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86281">
        <w:rPr>
          <w:rFonts w:ascii="Times New Roman" w:hAnsi="Times New Roman" w:cs="Times New Roman"/>
          <w:sz w:val="24"/>
          <w:szCs w:val="24"/>
        </w:rPr>
        <w:t xml:space="preserve">I believe I will be reincarnated. </w:t>
      </w:r>
      <w:r w:rsidR="002E1799" w:rsidRPr="0078628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EE7D9A3" w14:textId="77777777" w:rsidR="00CC2F43" w:rsidRPr="00786281" w:rsidRDefault="009B2DC1" w:rsidP="00786281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86281">
        <w:rPr>
          <w:rFonts w:ascii="Times New Roman" w:hAnsi="Times New Roman" w:cs="Times New Roman"/>
          <w:sz w:val="24"/>
          <w:szCs w:val="24"/>
        </w:rPr>
        <w:t>Through my actions</w:t>
      </w:r>
      <w:ins w:id="4" w:author="Erin M. Buchanan" w:date="2017-08-24T08:59:00Z">
        <w:r w:rsidR="008626C2">
          <w:rPr>
            <w:rFonts w:ascii="Times New Roman" w:hAnsi="Times New Roman" w:cs="Times New Roman"/>
            <w:sz w:val="24"/>
            <w:szCs w:val="24"/>
          </w:rPr>
          <w:t>,</w:t>
        </w:r>
      </w:ins>
      <w:r w:rsidRPr="00786281">
        <w:rPr>
          <w:rFonts w:ascii="Times New Roman" w:hAnsi="Times New Roman" w:cs="Times New Roman"/>
          <w:sz w:val="24"/>
          <w:szCs w:val="24"/>
        </w:rPr>
        <w:t xml:space="preserve"> I have changed the world. </w:t>
      </w:r>
    </w:p>
    <w:p w14:paraId="6F94F730" w14:textId="77777777" w:rsidR="009B2DC1" w:rsidRPr="00786281" w:rsidRDefault="009B2DC1" w:rsidP="00786281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86281">
        <w:rPr>
          <w:rFonts w:ascii="Times New Roman" w:hAnsi="Times New Roman" w:cs="Times New Roman"/>
          <w:sz w:val="24"/>
          <w:szCs w:val="24"/>
        </w:rPr>
        <w:t>I have taken part in organizations which impact the future.</w:t>
      </w:r>
    </w:p>
    <w:p w14:paraId="40DBD663" w14:textId="77777777" w:rsidR="009B2DC1" w:rsidRPr="00786281" w:rsidRDefault="009B2DC1" w:rsidP="00786281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86281">
        <w:rPr>
          <w:rFonts w:ascii="Times New Roman" w:hAnsi="Times New Roman" w:cs="Times New Roman"/>
          <w:sz w:val="24"/>
          <w:szCs w:val="24"/>
        </w:rPr>
        <w:t xml:space="preserve">I have taken part in activities which will impact the future. </w:t>
      </w:r>
    </w:p>
    <w:p w14:paraId="4CBC67CF" w14:textId="77777777" w:rsidR="009B2DC1" w:rsidRPr="00786281" w:rsidRDefault="009B2DC1" w:rsidP="00786281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86281">
        <w:rPr>
          <w:rFonts w:ascii="Times New Roman" w:hAnsi="Times New Roman" w:cs="Times New Roman"/>
          <w:sz w:val="24"/>
          <w:szCs w:val="24"/>
        </w:rPr>
        <w:t xml:space="preserve">My spirit or soul will live on after I physically die. </w:t>
      </w:r>
    </w:p>
    <w:p w14:paraId="72E753DA" w14:textId="77777777" w:rsidR="009B2DC1" w:rsidRPr="00786281" w:rsidRDefault="009B2DC1" w:rsidP="00786281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86281">
        <w:rPr>
          <w:rFonts w:ascii="Times New Roman" w:hAnsi="Times New Roman" w:cs="Times New Roman"/>
          <w:sz w:val="24"/>
          <w:szCs w:val="24"/>
        </w:rPr>
        <w:t xml:space="preserve">Death will not be the end of me. </w:t>
      </w:r>
    </w:p>
    <w:p w14:paraId="2F88C25D" w14:textId="77777777" w:rsidR="009B2DC1" w:rsidRPr="00786281" w:rsidRDefault="009B2DC1" w:rsidP="00786281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86281">
        <w:rPr>
          <w:rFonts w:ascii="Times New Roman" w:hAnsi="Times New Roman" w:cs="Times New Roman"/>
          <w:sz w:val="24"/>
          <w:szCs w:val="24"/>
        </w:rPr>
        <w:t xml:space="preserve">I am comforted by knowing my loved ones will live on after me. </w:t>
      </w:r>
    </w:p>
    <w:p w14:paraId="2C95407B" w14:textId="77777777" w:rsidR="00344F43" w:rsidRPr="00786281" w:rsidRDefault="00344F43" w:rsidP="00786281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86281">
        <w:rPr>
          <w:rFonts w:ascii="Times New Roman" w:hAnsi="Times New Roman" w:cs="Times New Roman"/>
          <w:sz w:val="24"/>
          <w:szCs w:val="24"/>
        </w:rPr>
        <w:t xml:space="preserve">I have imparted knowledge and skills on to others. </w:t>
      </w:r>
    </w:p>
    <w:p w14:paraId="74D7683A" w14:textId="77777777" w:rsidR="00344F43" w:rsidRPr="00786281" w:rsidRDefault="00344F43" w:rsidP="00786281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86281">
        <w:rPr>
          <w:rFonts w:ascii="Times New Roman" w:hAnsi="Times New Roman" w:cs="Times New Roman"/>
          <w:sz w:val="24"/>
          <w:szCs w:val="24"/>
        </w:rPr>
        <w:t xml:space="preserve">Others would say I have </w:t>
      </w:r>
      <w:r w:rsidR="00851766" w:rsidRPr="00786281">
        <w:rPr>
          <w:rFonts w:ascii="Times New Roman" w:hAnsi="Times New Roman" w:cs="Times New Roman"/>
          <w:sz w:val="24"/>
          <w:szCs w:val="24"/>
        </w:rPr>
        <w:t xml:space="preserve">impacted their lives. </w:t>
      </w:r>
    </w:p>
    <w:p w14:paraId="06C66618" w14:textId="77777777" w:rsidR="00D444A7" w:rsidRPr="00786281" w:rsidRDefault="00344F43" w:rsidP="00786281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86281">
        <w:rPr>
          <w:rFonts w:ascii="Times New Roman" w:hAnsi="Times New Roman" w:cs="Times New Roman"/>
          <w:sz w:val="24"/>
          <w:szCs w:val="24"/>
        </w:rPr>
        <w:t xml:space="preserve">I have lived a life which </w:t>
      </w:r>
      <w:r w:rsidR="0085017F" w:rsidRPr="00786281">
        <w:rPr>
          <w:rFonts w:ascii="Times New Roman" w:hAnsi="Times New Roman" w:cs="Times New Roman"/>
          <w:sz w:val="24"/>
          <w:szCs w:val="24"/>
        </w:rPr>
        <w:t>will be looked at with</w:t>
      </w:r>
      <w:r w:rsidR="002649BB" w:rsidRPr="00786281">
        <w:rPr>
          <w:rFonts w:ascii="Times New Roman" w:hAnsi="Times New Roman" w:cs="Times New Roman"/>
          <w:sz w:val="24"/>
          <w:szCs w:val="24"/>
        </w:rPr>
        <w:t xml:space="preserve"> approval. </w:t>
      </w:r>
    </w:p>
    <w:p w14:paraId="0447654A" w14:textId="77777777" w:rsidR="00344F43" w:rsidRPr="00786281" w:rsidRDefault="00D444A7" w:rsidP="00786281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86281">
        <w:rPr>
          <w:rFonts w:ascii="Times New Roman" w:hAnsi="Times New Roman" w:cs="Times New Roman"/>
          <w:sz w:val="24"/>
          <w:szCs w:val="24"/>
        </w:rPr>
        <w:t xml:space="preserve">I can be proud of the life I have lived. </w:t>
      </w:r>
      <w:r w:rsidR="0085017F" w:rsidRPr="0078628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2056EB2" w14:textId="77777777" w:rsidR="005672E3" w:rsidRPr="00786281" w:rsidRDefault="005E0652" w:rsidP="00786281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86281">
        <w:rPr>
          <w:rFonts w:ascii="Times New Roman" w:hAnsi="Times New Roman" w:cs="Times New Roman"/>
          <w:sz w:val="24"/>
          <w:szCs w:val="24"/>
        </w:rPr>
        <w:t xml:space="preserve">I have lived </w:t>
      </w:r>
      <w:r w:rsidR="002649BB" w:rsidRPr="00786281">
        <w:rPr>
          <w:rFonts w:ascii="Times New Roman" w:hAnsi="Times New Roman" w:cs="Times New Roman"/>
          <w:sz w:val="24"/>
          <w:szCs w:val="24"/>
        </w:rPr>
        <w:t>a life exemplifying timeless virtue</w:t>
      </w:r>
      <w:r w:rsidR="00E27F07" w:rsidRPr="00786281">
        <w:rPr>
          <w:rFonts w:ascii="Times New Roman" w:hAnsi="Times New Roman" w:cs="Times New Roman"/>
          <w:sz w:val="24"/>
          <w:szCs w:val="24"/>
        </w:rPr>
        <w:t>s</w:t>
      </w:r>
      <w:r w:rsidRPr="00786281">
        <w:rPr>
          <w:rFonts w:ascii="Times New Roman" w:hAnsi="Times New Roman" w:cs="Times New Roman"/>
          <w:sz w:val="24"/>
          <w:szCs w:val="24"/>
        </w:rPr>
        <w:t xml:space="preserve"> </w:t>
      </w:r>
      <w:r w:rsidR="002649BB" w:rsidRPr="00786281">
        <w:rPr>
          <w:rFonts w:ascii="Times New Roman" w:hAnsi="Times New Roman" w:cs="Times New Roman"/>
          <w:sz w:val="24"/>
          <w:szCs w:val="24"/>
        </w:rPr>
        <w:t>such as freedom and</w:t>
      </w:r>
      <w:r w:rsidR="0085017F" w:rsidRPr="00786281">
        <w:rPr>
          <w:rFonts w:ascii="Times New Roman" w:hAnsi="Times New Roman" w:cs="Times New Roman"/>
          <w:sz w:val="24"/>
          <w:szCs w:val="24"/>
        </w:rPr>
        <w:t xml:space="preserve"> </w:t>
      </w:r>
      <w:r w:rsidR="00B766AA" w:rsidRPr="00786281">
        <w:rPr>
          <w:rFonts w:ascii="Times New Roman" w:hAnsi="Times New Roman" w:cs="Times New Roman"/>
          <w:sz w:val="24"/>
          <w:szCs w:val="24"/>
        </w:rPr>
        <w:t xml:space="preserve">love. </w:t>
      </w:r>
    </w:p>
    <w:p w14:paraId="65747FF3" w14:textId="77777777" w:rsidR="00344F43" w:rsidRPr="00786281" w:rsidRDefault="005114FF" w:rsidP="00786281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86281">
        <w:rPr>
          <w:rFonts w:ascii="Times New Roman" w:hAnsi="Times New Roman" w:cs="Times New Roman"/>
          <w:sz w:val="24"/>
          <w:szCs w:val="24"/>
        </w:rPr>
        <w:t xml:space="preserve">I have created things which will last a long time. </w:t>
      </w:r>
      <w:r w:rsidR="00E27F07" w:rsidRPr="0078628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15D6C96" w14:textId="77777777" w:rsidR="005114FF" w:rsidRPr="00786281" w:rsidRDefault="005114FF" w:rsidP="00786281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86281">
        <w:rPr>
          <w:rFonts w:ascii="Times New Roman" w:hAnsi="Times New Roman" w:cs="Times New Roman"/>
          <w:sz w:val="24"/>
          <w:szCs w:val="24"/>
        </w:rPr>
        <w:t xml:space="preserve">I have </w:t>
      </w:r>
      <w:r w:rsidR="00A4030E" w:rsidRPr="00786281">
        <w:rPr>
          <w:rFonts w:ascii="Times New Roman" w:hAnsi="Times New Roman" w:cs="Times New Roman"/>
          <w:sz w:val="24"/>
          <w:szCs w:val="24"/>
        </w:rPr>
        <w:t xml:space="preserve">cared for people and things which will last a long time. </w:t>
      </w:r>
    </w:p>
    <w:p w14:paraId="381B9221" w14:textId="77777777" w:rsidR="00851766" w:rsidRPr="00786281" w:rsidRDefault="00851766" w:rsidP="00786281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86281">
        <w:rPr>
          <w:rFonts w:ascii="Times New Roman" w:hAnsi="Times New Roman" w:cs="Times New Roman"/>
          <w:sz w:val="24"/>
          <w:szCs w:val="24"/>
        </w:rPr>
        <w:t xml:space="preserve">I have already accomplished what I want to in life. </w:t>
      </w:r>
    </w:p>
    <w:p w14:paraId="14C1DB73" w14:textId="77777777" w:rsidR="00F12582" w:rsidRPr="00786281" w:rsidRDefault="00026C50" w:rsidP="00786281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have</w:t>
      </w:r>
      <w:r w:rsidR="00C54693">
        <w:rPr>
          <w:rFonts w:ascii="Times New Roman" w:hAnsi="Times New Roman" w:cs="Times New Roman"/>
          <w:sz w:val="24"/>
          <w:szCs w:val="24"/>
        </w:rPr>
        <w:t xml:space="preserve"> children or students which </w:t>
      </w:r>
      <w:commentRangeStart w:id="5"/>
      <w:r w:rsidR="00C54693">
        <w:rPr>
          <w:rFonts w:ascii="Times New Roman" w:hAnsi="Times New Roman" w:cs="Times New Roman"/>
          <w:sz w:val="24"/>
          <w:szCs w:val="24"/>
        </w:rPr>
        <w:t>take</w:t>
      </w:r>
      <w:commentRangeEnd w:id="5"/>
      <w:r w:rsidR="008626C2">
        <w:rPr>
          <w:rStyle w:val="CommentReference"/>
        </w:rPr>
        <w:commentReference w:id="5"/>
      </w:r>
      <w:r w:rsidR="00C54693">
        <w:rPr>
          <w:rFonts w:ascii="Times New Roman" w:hAnsi="Times New Roman" w:cs="Times New Roman"/>
          <w:sz w:val="24"/>
          <w:szCs w:val="24"/>
        </w:rPr>
        <w:t xml:space="preserve"> after me. </w:t>
      </w:r>
    </w:p>
    <w:p w14:paraId="6C0C8DFC" w14:textId="77777777" w:rsidR="00395573" w:rsidRPr="00786281" w:rsidRDefault="00395573" w:rsidP="00786281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86281">
        <w:rPr>
          <w:rFonts w:ascii="Times New Roman" w:hAnsi="Times New Roman" w:cs="Times New Roman"/>
          <w:sz w:val="24"/>
          <w:szCs w:val="24"/>
        </w:rPr>
        <w:t xml:space="preserve">I believe the effects of my life </w:t>
      </w:r>
      <w:r w:rsidR="00671694">
        <w:rPr>
          <w:rFonts w:ascii="Times New Roman" w:hAnsi="Times New Roman" w:cs="Times New Roman"/>
          <w:sz w:val="24"/>
          <w:szCs w:val="24"/>
        </w:rPr>
        <w:t xml:space="preserve">will continue. </w:t>
      </w:r>
    </w:p>
    <w:p w14:paraId="38AFFA21" w14:textId="77777777" w:rsidR="00F12582" w:rsidRPr="00786281" w:rsidRDefault="00F12582" w:rsidP="00786281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86281">
        <w:rPr>
          <w:rFonts w:ascii="Times New Roman" w:hAnsi="Times New Roman" w:cs="Times New Roman"/>
          <w:sz w:val="24"/>
          <w:szCs w:val="24"/>
        </w:rPr>
        <w:t xml:space="preserve">My life has influenced the world. </w:t>
      </w:r>
    </w:p>
    <w:p w14:paraId="521B87F3" w14:textId="77777777" w:rsidR="00FD114B" w:rsidRDefault="00F12582" w:rsidP="00786281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86281">
        <w:rPr>
          <w:rFonts w:ascii="Times New Roman" w:hAnsi="Times New Roman" w:cs="Times New Roman"/>
          <w:sz w:val="24"/>
          <w:szCs w:val="24"/>
        </w:rPr>
        <w:t>My life has influenced the world in a unique way.</w:t>
      </w:r>
    </w:p>
    <w:p w14:paraId="053B4574" w14:textId="77777777" w:rsidR="00FD114B" w:rsidRDefault="00755799" w:rsidP="00786281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Life is long enough for me to do what I find meaningful. </w:t>
      </w:r>
    </w:p>
    <w:p w14:paraId="4DE43441" w14:textId="77777777" w:rsidR="00851766" w:rsidRDefault="00E715BB" w:rsidP="00786281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most important parts of me are </w:t>
      </w:r>
      <w:r w:rsidR="00755799">
        <w:rPr>
          <w:rFonts w:ascii="Times New Roman" w:hAnsi="Times New Roman" w:cs="Times New Roman"/>
          <w:sz w:val="24"/>
          <w:szCs w:val="24"/>
        </w:rPr>
        <w:t>immaterial</w:t>
      </w:r>
      <w:r w:rsidR="001A5877">
        <w:rPr>
          <w:rFonts w:ascii="Times New Roman" w:hAnsi="Times New Roman" w:cs="Times New Roman"/>
          <w:sz w:val="24"/>
          <w:szCs w:val="24"/>
        </w:rPr>
        <w:t xml:space="preserve"> and lasting</w:t>
      </w:r>
      <w:r w:rsidR="00755799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6B57588" w14:textId="77777777" w:rsidR="00F806BA" w:rsidRDefault="00F806BA" w:rsidP="00786281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ideologies I believe in </w:t>
      </w:r>
      <w:r w:rsidR="00D95616">
        <w:rPr>
          <w:rFonts w:ascii="Times New Roman" w:hAnsi="Times New Roman" w:cs="Times New Roman"/>
          <w:sz w:val="24"/>
          <w:szCs w:val="24"/>
        </w:rPr>
        <w:t xml:space="preserve">such as my religion, philosophies or </w:t>
      </w:r>
      <w:commentRangeStart w:id="6"/>
      <w:r w:rsidR="00D95616">
        <w:rPr>
          <w:rFonts w:ascii="Times New Roman" w:hAnsi="Times New Roman" w:cs="Times New Roman"/>
          <w:sz w:val="24"/>
          <w:szCs w:val="24"/>
        </w:rPr>
        <w:t>politics</w:t>
      </w:r>
      <w:commentRangeEnd w:id="6"/>
      <w:r w:rsidR="008626C2">
        <w:rPr>
          <w:rStyle w:val="CommentReference"/>
        </w:rPr>
        <w:commentReference w:id="6"/>
      </w:r>
      <w:r w:rsidR="00D9561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A6ACD08" w14:textId="77777777" w:rsidR="00C17B36" w:rsidRDefault="00F52506" w:rsidP="00786281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There are many </w:t>
      </w:r>
      <w:r w:rsidR="00C17B36">
        <w:rPr>
          <w:rFonts w:ascii="Times New Roman" w:hAnsi="Times New Roman" w:cs="Times New Roman"/>
          <w:sz w:val="24"/>
          <w:szCs w:val="24"/>
        </w:rPr>
        <w:t>things I</w:t>
      </w:r>
      <w:r w:rsidR="00733E04">
        <w:rPr>
          <w:rFonts w:ascii="Times New Roman" w:hAnsi="Times New Roman" w:cs="Times New Roman"/>
          <w:sz w:val="24"/>
          <w:szCs w:val="24"/>
        </w:rPr>
        <w:t xml:space="preserve"> can do to leave my mark on the world. </w:t>
      </w:r>
    </w:p>
    <w:p w14:paraId="2E487197" w14:textId="77777777" w:rsidR="000D7286" w:rsidRDefault="000D7286" w:rsidP="00786281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have influenced the future more than most people. </w:t>
      </w:r>
    </w:p>
    <w:p w14:paraId="2C3A84D9" w14:textId="77777777" w:rsidR="006C45BB" w:rsidRPr="00786281" w:rsidRDefault="006C45BB" w:rsidP="00786281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Parts of me are immortal. </w:t>
      </w:r>
    </w:p>
    <w:p w14:paraId="5C074E40" w14:textId="77777777" w:rsidR="00851766" w:rsidRPr="00786281" w:rsidRDefault="00851766" w:rsidP="00786281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86281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I am afraid I will die without doing something worthwhile.</w:t>
      </w:r>
      <w:r w:rsidRPr="00786281">
        <w:rPr>
          <w:rFonts w:ascii="Times New Roman" w:hAnsi="Times New Roman" w:cs="Times New Roman"/>
          <w:sz w:val="24"/>
          <w:szCs w:val="24"/>
        </w:rPr>
        <w:t xml:space="preserve"> </w:t>
      </w:r>
      <w:r w:rsidR="00786281" w:rsidRPr="0078628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F51C9CA" w14:textId="77777777" w:rsidR="00DE79BB" w:rsidRDefault="00851766" w:rsidP="00786281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86281">
        <w:rPr>
          <w:rFonts w:ascii="Times New Roman" w:hAnsi="Times New Roman" w:cs="Times New Roman"/>
          <w:sz w:val="24"/>
          <w:szCs w:val="24"/>
          <w:highlight w:val="yellow"/>
        </w:rPr>
        <w:t>Once I am gone, my life will have not made a difference in the world.</w:t>
      </w:r>
      <w:r w:rsidRPr="00786281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1FB70A60" w14:textId="77777777" w:rsidR="00C17B36" w:rsidRPr="00C17B36" w:rsidRDefault="00C17B36" w:rsidP="00786281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  <w:highlight w:val="yellow"/>
        </w:rPr>
      </w:pPr>
      <w:r w:rsidRPr="00C17B36">
        <w:rPr>
          <w:rFonts w:ascii="Times New Roman" w:hAnsi="Times New Roman" w:cs="Times New Roman"/>
          <w:sz w:val="24"/>
          <w:szCs w:val="24"/>
          <w:highlight w:val="yellow"/>
        </w:rPr>
        <w:t xml:space="preserve">There is nothing I can do to make an impact on the world. </w:t>
      </w:r>
    </w:p>
    <w:sectPr w:rsidR="00C17B36" w:rsidRPr="00C17B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Erin M. Buchanan" w:date="2017-08-24T08:58:00Z" w:initials="emb">
    <w:p w14:paraId="79005E59" w14:textId="77777777" w:rsidR="0009708E" w:rsidRDefault="0009708E">
      <w:pPr>
        <w:pStyle w:val="CommentText"/>
      </w:pPr>
      <w:r>
        <w:rPr>
          <w:rStyle w:val="CommentReference"/>
        </w:rPr>
        <w:annotationRef/>
      </w:r>
    </w:p>
  </w:comment>
  <w:comment w:id="5" w:author="Erin M. Buchanan" w:date="2017-08-24T08:59:00Z" w:initials="emb">
    <w:p w14:paraId="1E3062C3" w14:textId="77777777" w:rsidR="008626C2" w:rsidRDefault="008626C2">
      <w:pPr>
        <w:pStyle w:val="CommentText"/>
      </w:pPr>
      <w:r>
        <w:rPr>
          <w:rStyle w:val="CommentReference"/>
        </w:rPr>
        <w:annotationRef/>
      </w:r>
    </w:p>
  </w:comment>
  <w:comment w:id="6" w:author="Erin M. Buchanan" w:date="2017-08-24T09:00:00Z" w:initials="emb">
    <w:p w14:paraId="41499201" w14:textId="77777777" w:rsidR="008626C2" w:rsidRDefault="008626C2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9005E59" w15:done="0"/>
  <w15:commentEx w15:paraId="1E3062C3" w15:done="0"/>
  <w15:commentEx w15:paraId="41499201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E44DB7"/>
    <w:multiLevelType w:val="hybridMultilevel"/>
    <w:tmpl w:val="6C44CB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3664E2"/>
    <w:multiLevelType w:val="hybridMultilevel"/>
    <w:tmpl w:val="F3C8E4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Erin M. Buchanan">
    <w15:presenceInfo w15:providerId="None" w15:userId="Erin M. Buchana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9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B8A"/>
    <w:rsid w:val="000115EC"/>
    <w:rsid w:val="00026C50"/>
    <w:rsid w:val="0009380B"/>
    <w:rsid w:val="0009708E"/>
    <w:rsid w:val="000B309D"/>
    <w:rsid w:val="000D7286"/>
    <w:rsid w:val="00163044"/>
    <w:rsid w:val="001A5877"/>
    <w:rsid w:val="001B0692"/>
    <w:rsid w:val="001E6318"/>
    <w:rsid w:val="002132C1"/>
    <w:rsid w:val="002649BB"/>
    <w:rsid w:val="002675F0"/>
    <w:rsid w:val="002B5C52"/>
    <w:rsid w:val="002E1799"/>
    <w:rsid w:val="00336712"/>
    <w:rsid w:val="00344F43"/>
    <w:rsid w:val="003574EB"/>
    <w:rsid w:val="00395573"/>
    <w:rsid w:val="003A6596"/>
    <w:rsid w:val="004A5DA7"/>
    <w:rsid w:val="004E1F8A"/>
    <w:rsid w:val="004E7116"/>
    <w:rsid w:val="005114FF"/>
    <w:rsid w:val="00551196"/>
    <w:rsid w:val="005672E3"/>
    <w:rsid w:val="005E0652"/>
    <w:rsid w:val="00600CB4"/>
    <w:rsid w:val="006645FE"/>
    <w:rsid w:val="00671694"/>
    <w:rsid w:val="006905B8"/>
    <w:rsid w:val="006C45BB"/>
    <w:rsid w:val="006E4301"/>
    <w:rsid w:val="007276CC"/>
    <w:rsid w:val="00733E04"/>
    <w:rsid w:val="00755799"/>
    <w:rsid w:val="00786281"/>
    <w:rsid w:val="008057E7"/>
    <w:rsid w:val="008137C9"/>
    <w:rsid w:val="0085017F"/>
    <w:rsid w:val="00851766"/>
    <w:rsid w:val="008626C2"/>
    <w:rsid w:val="00871DBF"/>
    <w:rsid w:val="00873891"/>
    <w:rsid w:val="008A2C5B"/>
    <w:rsid w:val="00945F3E"/>
    <w:rsid w:val="00946ACD"/>
    <w:rsid w:val="00946F7C"/>
    <w:rsid w:val="0099635A"/>
    <w:rsid w:val="009B2DC1"/>
    <w:rsid w:val="00A4030E"/>
    <w:rsid w:val="00A517F5"/>
    <w:rsid w:val="00B23F99"/>
    <w:rsid w:val="00B4090A"/>
    <w:rsid w:val="00B766AA"/>
    <w:rsid w:val="00C17B36"/>
    <w:rsid w:val="00C25A65"/>
    <w:rsid w:val="00C3512B"/>
    <w:rsid w:val="00C54693"/>
    <w:rsid w:val="00CC2F43"/>
    <w:rsid w:val="00CF4B8A"/>
    <w:rsid w:val="00D319BC"/>
    <w:rsid w:val="00D444A7"/>
    <w:rsid w:val="00D95616"/>
    <w:rsid w:val="00D973F6"/>
    <w:rsid w:val="00DD1454"/>
    <w:rsid w:val="00DE79BB"/>
    <w:rsid w:val="00E01950"/>
    <w:rsid w:val="00E27F07"/>
    <w:rsid w:val="00E37C03"/>
    <w:rsid w:val="00E715BB"/>
    <w:rsid w:val="00E73F22"/>
    <w:rsid w:val="00E85401"/>
    <w:rsid w:val="00EB4727"/>
    <w:rsid w:val="00EE1954"/>
    <w:rsid w:val="00F12582"/>
    <w:rsid w:val="00F52506"/>
    <w:rsid w:val="00F548D3"/>
    <w:rsid w:val="00F806BA"/>
    <w:rsid w:val="00F87F56"/>
    <w:rsid w:val="00FC4326"/>
    <w:rsid w:val="00FD1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002D1"/>
  <w15:chartTrackingRefBased/>
  <w15:docId w15:val="{DE8DD53E-FADD-456A-8B79-1BBEB4B2C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4B8A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09708E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9708E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9708E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9708E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9708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708E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708E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comments" Target="comments.xml"/><Relationship Id="rId7" Type="http://schemas.microsoft.com/office/2011/relationships/commentsExtended" Target="commentsExtended.xml"/><Relationship Id="rId8" Type="http://schemas.openxmlformats.org/officeDocument/2006/relationships/fontTable" Target="fontTable.xml"/><Relationship Id="rId9" Type="http://schemas.microsoft.com/office/2011/relationships/people" Target="peop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75ABEC-AEBC-A542-9A55-E8FE24F9BD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3</Pages>
  <Words>665</Words>
  <Characters>3794</Characters>
  <Application>Microsoft Macintosh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J. Herr</dc:creator>
  <cp:keywords/>
  <dc:description/>
  <cp:lastModifiedBy>Erin M. Buchanan</cp:lastModifiedBy>
  <cp:revision>148</cp:revision>
  <dcterms:created xsi:type="dcterms:W3CDTF">2017-06-23T17:41:00Z</dcterms:created>
  <dcterms:modified xsi:type="dcterms:W3CDTF">2017-08-24T14:01:00Z</dcterms:modified>
</cp:coreProperties>
</file>